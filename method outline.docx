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48CD3" w14:textId="359BD703" w:rsidR="008502AE" w:rsidRPr="0027191F" w:rsidRDefault="008502AE" w:rsidP="008502AE">
      <w:pPr>
        <w:adjustRightInd w:val="0"/>
        <w:rPr>
          <w:rFonts w:cs="Arial"/>
          <w:bCs/>
          <w:color w:val="FF0000"/>
          <w:szCs w:val="22"/>
          <w:u w:val="single"/>
        </w:rPr>
      </w:pPr>
    </w:p>
    <w:p w14:paraId="3C5B2523" w14:textId="77F7019C" w:rsidR="008502AE" w:rsidRDefault="008502AE" w:rsidP="008502AE">
      <w:pPr>
        <w:adjustRightInd w:val="0"/>
        <w:rPr>
          <w:rFonts w:cs="Arial"/>
          <w:bCs/>
          <w:szCs w:val="22"/>
        </w:rPr>
      </w:pPr>
      <w:r w:rsidRPr="009551F4">
        <w:rPr>
          <w:rFonts w:cs="Arial"/>
          <w:bCs/>
          <w:szCs w:val="22"/>
        </w:rPr>
        <w:t xml:space="preserve">The idea if personalized diet is to make decisions on what food type one should take in order to improve his/her health conditions. There is a rich statistical literature on personalized treatment models, including </w:t>
      </w:r>
      <w:r w:rsidRPr="009551F4">
        <w:rPr>
          <w:rFonts w:cs="Arial"/>
          <w:bCs/>
          <w:szCs w:val="22"/>
        </w:rPr>
        <w:fldChar w:fldCharType="begin" w:fldLock="1"/>
      </w:r>
      <w:r w:rsidRPr="009551F4">
        <w:rPr>
          <w:rFonts w:cs="Arial"/>
          <w:bCs/>
          <w:szCs w:val="22"/>
        </w:rPr>
        <w:instrText>ADDIN CSL_CITATION {"citationItems":[{"id":"ITEM-1","itemData":{"DOI":"10.1080/01621459.2012.695674","ISSN":"0162-1459","author":[{"dropping-particle":"","family":"Zhao","given":"Yingqi","non-dropping-particle":"","parse-names":false,"suffix":""},{"dropping-particle":"","family":"Zeng","given":"Donglin","non-dropping-particle":"","parse-names":false,"suffix":""},{"dropping-particle":"","family":"Rush","given":"A. John","non-dropping-particle":"","parse-names":false,"suffix":""},{"dropping-particle":"","family":"Kosorok","given":"Michael R.","non-dropping-particle":"","parse-names":false,"suffix":""}],"container-title":"Journal of the American Statistical Association","id":"ITEM-1","issue":"499","issued":{"date-parts":[["2012","9","4"]]},"page":"1106-1118","title":"Estimating Individualized Treatment Rules Using Outcome Weighted Learning","type":"article-journal","volume":"107"},"uris":["http://www.mendeley.com/documents/?uuid=5448b80a-7b43-3760-9f5d-41ed803630b0"]},{"id":"ITEM-2","itemData":{"DOI":"10.1080/01621459.2016.1148611","ISSN":"0162-1459","author":[{"dropping-particle":"","family":"Chen","given":"Guanhua","non-dropping-particle":"","parse-names":false,"suffix":""},{"dropping-particle":"","family":"Zeng","given":"Donglin","non-dropping-particle":"","parse-names":false,"suffix":""},{"dropping-particle":"","family":"Kosorok","given":"Michael R.","non-dropping-particle":"","parse-names":false,"suffix":""}],"container-title":"Journal of the American Statistical Association","id":"ITEM-2","issue":"516","issued":{"date-parts":[["2016","10","4"]]},"page":"1509-1521","title":"Personalized Dose Finding Using Outcome Weighted Learning","type":"article-journal","volume":"111"},"uris":["http://www.mendeley.com/documents/?uuid=f695615c-63c2-3086-8d6d-94315b4ced7f"]},{"id":"ITEM-3","itemData":{"DOI":"10.1214/10-aos864","ISSN":"0090-5364","abstract":"Because many illnesses show heterogeneous response to treatment, there is increasing interest in individualizing treatment to patients [11]. An individualized treatment rule is a decision rule that recommends treatment according to patient characteristics. We consider the use of clinical trial data in the construction of an individualized treatment rule leading to highest mean response. This is a difficult computational problem because the objective function is the expectation of a weighted indicator function that is non-concave in the parameters. Furthermore there are frequently many pretreatment variables that may or may not be useful in constructing an optimal individualized treatment rule yet cost and interpretability considerations imply that only a few variables should be used by the individualized treatment rule. To address these challenges we consider estimation based on l1 penalized least squares. This approach is justified via a finite sample upper bound on the difference between the mean response due to the estimated individualized treatment rule and the mean response due to the optimal individualized treatment rule.","author":[{"dropping-particle":"","family":"Qian","given":"Min","non-dropping-particle":"","parse-names":false,"suffix":""},{"dropping-particle":"","family":"Murphy","given":"Susan A.","non-dropping-particle":"","parse-names":false,"suffix":""}],"container-title":"The Annals of Statistics","id":"ITEM-3","issue":"2","issued":{"date-parts":[["2011","4"]]},"page":"1180-1210","publisher":"Institute of Mathematical Statistics","title":"Performance guarantees for individualized treatment rules","type":"article-journal","volume":"39"},"uris":["http://www.mendeley.com/documents/?uuid=9b634dfd-1617-3c0f-8495-5afad20f659c"]}],"mendeley":{"formattedCitation":"(53–55)","plainTextFormattedCitation":"(53–55)","previouslyFormattedCitation":"(53–55)"},"properties":{"noteIndex":0},"schema":"https://github.com/citation-style-language/schema/raw/master/csl-citation.json"}</w:instrText>
      </w:r>
      <w:r w:rsidRPr="009551F4">
        <w:rPr>
          <w:rFonts w:cs="Arial"/>
          <w:bCs/>
          <w:szCs w:val="22"/>
        </w:rPr>
        <w:fldChar w:fldCharType="separate"/>
      </w:r>
      <w:r w:rsidRPr="009551F4">
        <w:rPr>
          <w:rFonts w:cs="Arial"/>
          <w:bCs/>
          <w:noProof/>
          <w:szCs w:val="22"/>
        </w:rPr>
        <w:t>(53–55)</w:t>
      </w:r>
      <w:r w:rsidRPr="009551F4">
        <w:rPr>
          <w:rFonts w:cs="Arial"/>
          <w:bCs/>
          <w:szCs w:val="22"/>
        </w:rPr>
        <w:fldChar w:fldCharType="end"/>
      </w:r>
      <w:r w:rsidRPr="009551F4">
        <w:rPr>
          <w:rFonts w:cs="Arial"/>
          <w:bCs/>
          <w:szCs w:val="22"/>
        </w:rPr>
        <w:t>.</w:t>
      </w:r>
      <w:r>
        <w:rPr>
          <w:rFonts w:cs="Arial"/>
          <w:bCs/>
          <w:szCs w:val="22"/>
        </w:rPr>
        <w:t xml:space="preserve"> The key statistical question behind personalized medicine is the heterogeneous responses across different individuals, which makes prediction more challenging. For example, in a linear model, the effect of food is the same (represented by the same beta coefficients) for all individuals, however, this may not be true [</w:t>
      </w:r>
      <w:commentRangeStart w:id="0"/>
      <w:r w:rsidR="00D753B0">
        <w:rPr>
          <w:rFonts w:cs="Arial"/>
          <w:bCs/>
          <w:szCs w:val="22"/>
        </w:rPr>
        <w:t>can we give a citation here in nutrition literature</w:t>
      </w:r>
      <w:commentRangeEnd w:id="0"/>
      <w:r w:rsidR="00D753B0">
        <w:rPr>
          <w:rStyle w:val="CommentReference"/>
        </w:rPr>
        <w:commentReference w:id="0"/>
      </w:r>
      <w:r>
        <w:rPr>
          <w:rFonts w:cs="Arial"/>
          <w:bCs/>
          <w:szCs w:val="22"/>
        </w:rPr>
        <w:t>?]. Hence, we are interested in identifying such heterogeneity using a flexible and robust machine learning model. This makes random forest</w:t>
      </w:r>
      <w:r w:rsidR="00CB36BB">
        <w:rPr>
          <w:rFonts w:cs="Arial"/>
          <w:bCs/>
          <w:szCs w:val="22"/>
        </w:rPr>
        <w:t xml:space="preserve"> a</w:t>
      </w:r>
      <w:r>
        <w:rPr>
          <w:rFonts w:cs="Arial"/>
          <w:bCs/>
          <w:szCs w:val="22"/>
        </w:rPr>
        <w:t xml:space="preserve"> perfect candidate. In addition, the </w:t>
      </w:r>
      <w:r w:rsidRPr="009551F4">
        <w:rPr>
          <w:rFonts w:cs="Arial"/>
          <w:bCs/>
          <w:szCs w:val="22"/>
        </w:rPr>
        <w:t xml:space="preserve">difficult </w:t>
      </w:r>
      <w:r>
        <w:rPr>
          <w:rFonts w:cs="Arial"/>
          <w:bCs/>
          <w:szCs w:val="22"/>
        </w:rPr>
        <w:t xml:space="preserve">of our study </w:t>
      </w:r>
      <w:r w:rsidRPr="009551F4">
        <w:rPr>
          <w:rFonts w:cs="Arial"/>
          <w:bCs/>
          <w:szCs w:val="22"/>
        </w:rPr>
        <w:t xml:space="preserve">lies in the potential of multiple outcomes (such as metabolites or clinical measurements) and the compositional property of the microbiome features. </w:t>
      </w:r>
      <w:r>
        <w:rPr>
          <w:rFonts w:cs="Arial"/>
          <w:bCs/>
          <w:szCs w:val="22"/>
        </w:rPr>
        <w:t>Furthermore</w:t>
      </w:r>
      <w:r w:rsidRPr="009551F4">
        <w:rPr>
          <w:rFonts w:cs="Arial"/>
          <w:bCs/>
          <w:szCs w:val="22"/>
        </w:rPr>
        <w:t xml:space="preserve">, our data consists of measurements at both before and end of a period, which can be utilized differently than existing studies. To address these issues, we propose a new random forest based model </w:t>
      </w:r>
      <w:r w:rsidRPr="009551F4">
        <w:rPr>
          <w:rFonts w:cs="Arial"/>
          <w:bCs/>
          <w:szCs w:val="22"/>
        </w:rPr>
        <w:fldChar w:fldCharType="begin" w:fldLock="1"/>
      </w:r>
      <w:r w:rsidRPr="009551F4">
        <w:rPr>
          <w:rFonts w:cs="Arial"/>
          <w:bCs/>
          <w:szCs w:val="22"/>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forests","type":"article-journal","volume":"45"},"uris":["http://www.mendeley.com/documents/?uuid=72d2d5b4-86fa-3751-a1fb-b5af404c463c"]},{"id":"ITEM-2","itemData":{"DOI":"10.1002/sim.4322","abstract":"We consider the problem of identifying a subgroup of patients who may have an enhanced treatment effect in a randomized clinical trial, and it is desirable that the subgroup be defined by a limited number of covariates. For this problem, the development of a standard, predetermined strategy may help to avoid the well-known dangers of subgroup analysis. We present a method developed to find subgroups of enhanced treatment effect. This method, referred to as 'Virtual Twins', involves predicting response probabilities for treatment and control 'twins' for each subject. The difference in these probabilities is then used as the outcome in a classification or regression tree, which can potentially include any set of the covariates. We define a measure Q. O A/ to be the difference between the treatment effect in estimated subgroup O A and the marginal treatment effect. We present several methods developed to obtain an estimate of Q. O A/, including estimation of Q. O A/ using estimated probabilities in the original data, using estimated probabilities in newly simulated data, two cross-validation-based approaches, and a bootstrap-based bias-corrected approach. Results of a simulation study indicate that the Virtual Twins method noticeably outperforms logistic regression with forward selection when a true subgroup of enhanced treatment effect exists. Generally, large sample sizes or strong enhanced treatment effects are needed for subgroup estimation. As an illustration, we apply the proposed methods to data from a randomized clinical trial.","author":[{"dropping-particle":"","family":"Foster","given":"Jared C","non-dropping-particle":"","parse-names":false,"suffix":""},{"dropping-particle":"","family":"Taylor","given":"Jeremy M G","non-dropping-particle":"","parse-names":false,"suffix":""},{"dropping-particle":"","family":"Ruberg","given":"Stephen J","non-dropping-particle":"","parse-names":false,"suffix":""}],"id":"ITEM-2","issued":{"date-parts":[["2011"]]},"title":"Subgroup identification from randomized clinical trial data","type":"article-journal"},"uris":["http://www.mendeley.com/documents/?uuid=00a3caf5-d531-3ba1-9bdc-69cb95150253"]},{"id":"ITEM-3","itemData":{"DOI":"10.1214/17-EJS1305","ISSN":"19357524","abstract":"Estimating individualized treatment rules is a central task for personalized medicine. [25] and [23] proposed outcome weighted learning to estimate individualized treatment rules directly through maximizing the expected outcome without modeling the response directly. In this paper, we extend the outcome weighted learning to right censored survival data without requiring either inverse probability of censoring weighting or semiparametric modeling of the censoring and failure times as done in [26]. To accomplish this, we take advantage of the tree based approach proposed in [29] to nonparametrically impute the survival time in two different ways. The first approach replaces the reward of each individual by the expected survival time, while in the second approach only the censored observations are imputed by their conditional expected failure times. We establish consistency and convergence rates for both estimators. In simulation studies, our estimators demonstrate improved performance compared to existing methods. We also illustrate the proposed method on a phase III clinical trial of non-small cell lung cancer.","author":[{"dropping-particle":"","family":"Cui","given":"Yifan","non-dropping-particle":"","parse-names":false,"suffix":""},{"dropping-particle":"","family":"Zhu","given":"Ruoqing","non-dropping-particle":"","parse-names":false,"suffix":""},{"dropping-particle":"","family":"Kosorok","given":"Michael","non-dropping-particle":"","parse-names":false,"suffix":""}],"container-title":"Electronic Journal of Statistics","id":"ITEM-3","issue":"2","issued":{"date-parts":[["2017"]]},"page":"3927-3953","publisher":"Institute of Mathematical Statistics","title":"Tree based weighted learning for estimating individualized treatment rules with censored data","type":"article-journal","volume":"11"},"uris":["http://www.mendeley.com/documents/?uuid=f06acc6b-bc0a-3426-b35a-94559d68a5f1"]},{"id":"ITEM-4","itemData":{"DOI":"10.1111/biom.12593","ISSN":"0006341X","author":[{"dropping-particle":"","family":"Zhu","given":"Ruoqing","non-dropping-particle":"","parse-names":false,"suffix":""},{"dropping-particle":"","family":"Zhao","given":"Ying-Qi","non-dropping-particle":"","parse-names":false,"suffix":""},{"dropping-particle":"","family":"Chen","given":"Guanhua","non-dropping-particle":"","parse-names":false,"suffix":""},{"dropping-particle":"","family":"Ma","given":"Shuangge","non-dropping-particle":"","parse-names":false,"suffix":""},{"dropping-particle":"","family":"Zhao","given":"Hongyu","non-dropping-particle":"","parse-names":false,"suffix":""}],"container-title":"Biometrics","id":"ITEM-4","issue":"2","issued":{"date-parts":[["2017","6"]]},"page":"391-400","title":"Greedy outcome weighted tree learning of optimal personalized treatment rules","type":"article-journal","volume":"73"},"uris":["http://www.mendeley.com/documents/?uuid=d3bfd0ff-3d73-3b4c-a089-d3e7ba397f05"]},{"id":"ITEM-5","itemData":{"DOI":"10.1080/01621459.2015.1036994","ISSN":"0162-1459","author":[{"dropping-particle":"","family":"Zhu","given":"Ruoqing","non-dropping-particle":"","parse-names":false,"suffix":""},{"dropping-particle":"","family":"Zeng","given":"Donglin","non-dropping-particle":"","parse-names":false,"suffix":""},{"dropping-particle":"","family":"Kosorok","given":"Michael R.","non-dropping-particle":"","parse-names":false,"suffix":""}],"container-title":"Journal of the American Statistical Association","id":"ITEM-5","issue":"512","issued":{"date-parts":[["2015","10","2"]]},"page":"1770-1784","title":"Reinforcement Learning Trees","type":"article-journal","volume":"110"},"uris":["http://www.mendeley.com/documents/?uuid=8caa3c4e-e654-334a-b955-56afa1be52b0"]}],"mendeley":{"formattedCitation":"(42,44,56–58)","plainTextFormattedCitation":"(42,44,56–58)","previouslyFormattedCitation":"(42,44,56–58)"},"properties":{"noteIndex":0},"schema":"https://github.com/citation-style-language/schema/raw/master/csl-citation.json"}</w:instrText>
      </w:r>
      <w:r w:rsidRPr="009551F4">
        <w:rPr>
          <w:rFonts w:cs="Arial"/>
          <w:bCs/>
          <w:szCs w:val="22"/>
        </w:rPr>
        <w:fldChar w:fldCharType="separate"/>
      </w:r>
      <w:r w:rsidRPr="009551F4">
        <w:rPr>
          <w:rFonts w:cs="Arial"/>
          <w:bCs/>
          <w:noProof/>
          <w:szCs w:val="22"/>
        </w:rPr>
        <w:t>(42,44,56–58)</w:t>
      </w:r>
      <w:r w:rsidRPr="009551F4">
        <w:rPr>
          <w:rFonts w:cs="Arial"/>
          <w:bCs/>
          <w:szCs w:val="22"/>
        </w:rPr>
        <w:fldChar w:fldCharType="end"/>
      </w:r>
      <w:r w:rsidRPr="009551F4">
        <w:rPr>
          <w:rFonts w:cs="Arial"/>
          <w:bCs/>
          <w:szCs w:val="22"/>
        </w:rPr>
        <w:t xml:space="preserve"> with linear combination splits that explores the canonical correlation between multiple covariates and multiple outcomes</w:t>
      </w:r>
      <w:r>
        <w:rPr>
          <w:rFonts w:cs="Arial"/>
          <w:bCs/>
          <w:szCs w:val="22"/>
        </w:rPr>
        <w:t xml:space="preserve">, and further construct splitting rules that differentiate these canonical covariates across different treatments (food labels) This allows us to model and identify potential markers that indicates if the subject may respond to the particular food. It should be noted that different from previous approaches, this new model would allow us to make such predictions before the subject actually take the given food. Hence it is possible to use this model as a screening tool for selecting subjects in future studies. </w:t>
      </w:r>
    </w:p>
    <w:p w14:paraId="0FAC892F" w14:textId="77777777" w:rsidR="008502AE" w:rsidRDefault="008502AE" w:rsidP="008502AE">
      <w:pPr>
        <w:adjustRightInd w:val="0"/>
        <w:rPr>
          <w:rFonts w:cs="Arial"/>
          <w:bCs/>
          <w:szCs w:val="22"/>
        </w:rPr>
      </w:pPr>
      <w:commentRangeStart w:id="1"/>
      <w:r>
        <w:rPr>
          <w:rFonts w:cs="Arial"/>
          <w:bCs/>
          <w:szCs w:val="22"/>
        </w:rPr>
        <w:t>[add some further justification why this is interesting.]</w:t>
      </w:r>
      <w:commentRangeEnd w:id="1"/>
      <w:r w:rsidR="00A201D2">
        <w:rPr>
          <w:rStyle w:val="CommentReference"/>
        </w:rPr>
        <w:commentReference w:id="1"/>
      </w:r>
    </w:p>
    <w:p w14:paraId="69177EE7" w14:textId="77777777" w:rsidR="008502AE" w:rsidRPr="009551F4" w:rsidRDefault="008502AE" w:rsidP="008502AE">
      <w:pPr>
        <w:adjustRightInd w:val="0"/>
        <w:rPr>
          <w:rFonts w:cs="Arial"/>
          <w:bCs/>
          <w:szCs w:val="22"/>
        </w:rPr>
      </w:pPr>
    </w:p>
    <w:p w14:paraId="456C51EA" w14:textId="3800440F" w:rsidR="008502AE" w:rsidRPr="009551F4" w:rsidRDefault="008502AE" w:rsidP="008502AE">
      <w:pPr>
        <w:adjustRightInd w:val="0"/>
        <w:rPr>
          <w:rFonts w:cs="Arial"/>
          <w:bCs/>
          <w:szCs w:val="22"/>
        </w:rPr>
      </w:pPr>
      <w:r w:rsidRPr="009551F4">
        <w:rPr>
          <w:rFonts w:cs="Arial"/>
          <w:bCs/>
          <w:szCs w:val="22"/>
        </w:rPr>
        <w:t xml:space="preserve">For simplicity, we consider the case when there are two food types, denoted as </w:t>
      </w:r>
      <m:oMath>
        <m:sSub>
          <m:sSubPr>
            <m:ctrlPr>
              <w:rPr>
                <w:rFonts w:ascii="Cambria Math" w:hAnsi="Cambria Math" w:cs="Arial"/>
                <w:bCs/>
                <w:i/>
                <w:szCs w:val="22"/>
              </w:rPr>
            </m:ctrlPr>
          </m:sSubPr>
          <m:e>
            <m:r>
              <w:rPr>
                <w:rFonts w:ascii="Cambria Math" w:hAnsi="Cambria Math" w:cs="Arial"/>
                <w:szCs w:val="22"/>
              </w:rPr>
              <m:t>T</m:t>
            </m:r>
          </m:e>
          <m:sub>
            <m:r>
              <w:rPr>
                <w:rFonts w:ascii="Cambria Math" w:hAnsi="Cambria Math" w:cs="Arial"/>
                <w:szCs w:val="22"/>
              </w:rPr>
              <m:t>i</m:t>
            </m:r>
          </m:sub>
        </m:sSub>
        <m:r>
          <w:rPr>
            <w:rFonts w:ascii="Cambria Math" w:hAnsi="Cambria Math" w:cs="Arial"/>
            <w:szCs w:val="22"/>
          </w:rPr>
          <m:t>∈</m:t>
        </m:r>
        <m:r>
          <m:rPr>
            <m:lit/>
          </m:rPr>
          <w:rPr>
            <w:rFonts w:ascii="Cambria Math" w:hAnsi="Cambria Math" w:cs="Arial"/>
            <w:szCs w:val="22"/>
          </w:rPr>
          <m:t>{</m:t>
        </m:r>
        <m:r>
          <w:rPr>
            <w:rFonts w:ascii="Cambria Math" w:eastAsiaTheme="minorEastAsia" w:hAnsi="Cambria Math" w:cs="Arial" w:hint="eastAsia"/>
            <w:szCs w:val="22"/>
            <w:lang w:eastAsia="zh-CN"/>
          </w:rPr>
          <m:t>0</m:t>
        </m:r>
        <m:r>
          <w:rPr>
            <w:rFonts w:ascii="Cambria Math" w:hAnsi="Cambria Math" w:cs="Arial"/>
            <w:szCs w:val="22"/>
          </w:rPr>
          <m:t xml:space="preserve">, </m:t>
        </m:r>
        <m:r>
          <w:rPr>
            <w:rFonts w:ascii="Cambria Math" w:eastAsiaTheme="minorEastAsia" w:hAnsi="Cambria Math" w:cs="Arial" w:hint="eastAsia"/>
            <w:szCs w:val="22"/>
            <w:lang w:eastAsia="zh-CN"/>
          </w:rPr>
          <m:t>1</m:t>
        </m:r>
        <m:r>
          <m:rPr>
            <m:lit/>
          </m:rPr>
          <w:rPr>
            <w:rFonts w:ascii="Cambria Math" w:hAnsi="Cambria Math" w:cs="Arial"/>
            <w:szCs w:val="22"/>
          </w:rPr>
          <m:t>}</m:t>
        </m:r>
      </m:oMath>
      <w:r w:rsidRPr="009551F4">
        <w:rPr>
          <w:rFonts w:cs="Arial"/>
          <w:bCs/>
          <w:szCs w:val="22"/>
        </w:rPr>
        <w:t>.</w:t>
      </w:r>
      <w:r>
        <w:rPr>
          <w:rFonts w:cs="Arial"/>
          <w:bCs/>
          <w:szCs w:val="22"/>
        </w:rPr>
        <w:t xml:space="preserve"> This could represent a food versus the control. In this case, the output of this model may suggest if the subject is going to respond to the food differently than control.</w:t>
      </w:r>
      <w:r w:rsidRPr="009551F4">
        <w:rPr>
          <w:rFonts w:cs="Arial"/>
          <w:bCs/>
          <w:szCs w:val="22"/>
        </w:rPr>
        <w:t xml:space="preserve"> The method can be easily </w:t>
      </w:r>
      <w:r>
        <w:rPr>
          <w:rFonts w:cs="Arial"/>
          <w:bCs/>
          <w:szCs w:val="22"/>
        </w:rPr>
        <w:t>generalized</w:t>
      </w:r>
      <w:r w:rsidRPr="009551F4">
        <w:rPr>
          <w:rFonts w:cs="Arial"/>
          <w:bCs/>
          <w:szCs w:val="22"/>
        </w:rPr>
        <w:t xml:space="preserve"> to multiple food types with slight modification. </w:t>
      </w:r>
      <w:r w:rsidR="00B138BF">
        <w:rPr>
          <w:rFonts w:cs="Arial"/>
          <w:bCs/>
          <w:szCs w:val="22"/>
        </w:rPr>
        <w:t>We modify</w:t>
      </w:r>
      <w:r w:rsidRPr="009551F4">
        <w:rPr>
          <w:rFonts w:cs="Arial"/>
          <w:bCs/>
          <w:szCs w:val="22"/>
        </w:rPr>
        <w:t xml:space="preserve"> previous notations</w:t>
      </w:r>
      <w:r w:rsidR="00B138BF">
        <w:rPr>
          <w:rFonts w:cs="Arial"/>
          <w:bCs/>
          <w:szCs w:val="22"/>
        </w:rPr>
        <w:t xml:space="preserve"> slightly to facilitate the personalized model.</w:t>
      </w:r>
      <w:r w:rsidRPr="009551F4">
        <w:rPr>
          <w:rFonts w:cs="Arial"/>
          <w:bCs/>
          <w:szCs w:val="22"/>
        </w:rPr>
        <w:t xml:space="preserve"> </w:t>
      </w:r>
      <w:r w:rsidR="00B138BF">
        <w:rPr>
          <w:rFonts w:cs="Arial"/>
          <w:bCs/>
          <w:szCs w:val="22"/>
        </w:rPr>
        <w:t>A</w:t>
      </w:r>
      <w:r w:rsidRPr="009551F4">
        <w:rPr>
          <w:rFonts w:cs="Arial"/>
          <w:bCs/>
          <w:szCs w:val="22"/>
        </w:rPr>
        <w:t xml:space="preserve">t the beginning of each period, a participant’s microbiomes (and/or </w:t>
      </w:r>
      <w:r w:rsidRPr="009551F4">
        <w:rPr>
          <w:rFonts w:cs="Arial"/>
          <w:szCs w:val="22"/>
        </w:rPr>
        <w:t>genes)</w:t>
      </w:r>
      <w:r w:rsidRPr="009551F4">
        <w:rPr>
          <w:rFonts w:cs="Arial"/>
          <w:bCs/>
          <w:szCs w:val="22"/>
        </w:rPr>
        <w:t xml:space="preserve"> are measured, denoted as </w:t>
      </w:r>
      <m:oMath>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oMath>
      <w:r w:rsidR="00B138BF">
        <w:rPr>
          <w:rFonts w:cs="Arial"/>
          <w:bCs/>
          <w:szCs w:val="22"/>
        </w:rPr>
        <w:t>,</w:t>
      </w:r>
      <w:r w:rsidRPr="009551F4">
        <w:rPr>
          <w:rFonts w:cs="Arial"/>
          <w:bCs/>
          <w:szCs w:val="22"/>
        </w:rPr>
        <w:t xml:space="preserve"> </w:t>
      </w:r>
      <w:r w:rsidR="00B138BF">
        <w:rPr>
          <w:rFonts w:cs="Arial"/>
          <w:bCs/>
          <w:szCs w:val="22"/>
        </w:rPr>
        <w:t>t</w:t>
      </w:r>
      <w:r w:rsidRPr="009551F4">
        <w:rPr>
          <w:rFonts w:cs="Arial"/>
          <w:bCs/>
          <w:szCs w:val="22"/>
        </w:rPr>
        <w:t xml:space="preserve">he measurements at the end is denoted as </w:t>
      </w:r>
      <m:oMath>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e</m:t>
            </m:r>
          </m:sup>
        </m:sSup>
      </m:oMath>
      <w:r w:rsidR="00B138BF">
        <w:rPr>
          <w:rFonts w:cs="Arial"/>
          <w:bCs/>
          <w:szCs w:val="22"/>
        </w:rPr>
        <w:t xml:space="preserve">, and the difference between the two is </w:t>
      </w:r>
      <m:oMath>
        <m:r>
          <m:rPr>
            <m:sty m:val="p"/>
          </m:rPr>
          <w:rPr>
            <w:rFonts w:ascii="Cambria Math" w:hAnsi="Cambria Math" w:cs="Arial"/>
            <w:szCs w:val="22"/>
          </w:rPr>
          <m:t>Δ</m:t>
        </m:r>
        <m:r>
          <w:rPr>
            <w:rFonts w:ascii="Cambria Math" w:hAnsi="Cambria Math" w:cs="Arial"/>
            <w:szCs w:val="22"/>
          </w:rPr>
          <m:t>X=</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e</m:t>
            </m:r>
          </m:sup>
        </m:sSup>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oMath>
      <w:r w:rsidR="00B138BF">
        <w:rPr>
          <w:rFonts w:cs="Arial"/>
          <w:szCs w:val="22"/>
        </w:rPr>
        <w:t xml:space="preserve">. Here, </w:t>
      </w:r>
      <m:oMath>
        <m:r>
          <w:rPr>
            <w:rFonts w:ascii="Cambria Math" w:hAnsi="Cambria Math" w:cs="Arial"/>
            <w:szCs w:val="22"/>
          </w:rPr>
          <m:t>X</m:t>
        </m:r>
      </m:oMath>
      <w:r w:rsidR="00B138BF">
        <w:rPr>
          <w:rFonts w:cs="Arial"/>
          <w:szCs w:val="22"/>
        </w:rPr>
        <w:t xml:space="preserve"> could represent the covariate from either treatment. An </w:t>
      </w:r>
      <w:r w:rsidRPr="009551F4">
        <w:rPr>
          <w:rFonts w:cs="Arial"/>
          <w:bCs/>
          <w:szCs w:val="22"/>
        </w:rPr>
        <w:t xml:space="preserve">addition </w:t>
      </w:r>
      <m:oMath>
        <m:r>
          <w:rPr>
            <w:rFonts w:ascii="Cambria Math" w:hAnsi="Cambria Math" w:cs="Arial"/>
            <w:szCs w:val="22"/>
          </w:rPr>
          <m:t>q</m:t>
        </m:r>
      </m:oMath>
      <w:r w:rsidRPr="009551F4">
        <w:rPr>
          <w:rFonts w:cs="Arial"/>
          <w:bCs/>
          <w:szCs w:val="22"/>
        </w:rPr>
        <w:t xml:space="preserve">-dimensional outcome vectors </w:t>
      </w:r>
      <m:oMath>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b</m:t>
            </m:r>
          </m:sup>
        </m:sSup>
      </m:oMath>
      <w:r w:rsidRPr="009551F4">
        <w:rPr>
          <w:rFonts w:cs="Arial"/>
          <w:bCs/>
          <w:szCs w:val="22"/>
        </w:rPr>
        <w:t xml:space="preserve"> and </w:t>
      </w:r>
      <m:oMath>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e</m:t>
            </m:r>
          </m:sup>
        </m:sSup>
      </m:oMath>
      <w:r w:rsidRPr="009551F4">
        <w:rPr>
          <w:rFonts w:cs="Arial"/>
          <w:bCs/>
          <w:szCs w:val="22"/>
        </w:rPr>
        <w:t xml:space="preserve"> are also observed before and after the period,</w:t>
      </w:r>
      <w:r w:rsidR="00F12625">
        <w:rPr>
          <w:rFonts w:cs="Arial"/>
          <w:bCs/>
          <w:szCs w:val="22"/>
        </w:rPr>
        <w:t xml:space="preserve"> </w:t>
      </w:r>
      <w:r w:rsidR="00F12625" w:rsidRPr="009551F4">
        <w:rPr>
          <w:rFonts w:cs="Arial"/>
          <w:bCs/>
          <w:szCs w:val="22"/>
        </w:rPr>
        <w:t>respectivel</w:t>
      </w:r>
      <w:r w:rsidR="00F12625">
        <w:rPr>
          <w:rFonts w:cs="Arial"/>
          <w:bCs/>
          <w:szCs w:val="22"/>
        </w:rPr>
        <w:t xml:space="preserve">y, with the difference </w:t>
      </w:r>
      <m:oMath>
        <m:r>
          <m:rPr>
            <m:sty m:val="p"/>
          </m:rPr>
          <w:rPr>
            <w:rFonts w:ascii="Cambria Math" w:hAnsi="Cambria Math" w:cs="Arial"/>
            <w:szCs w:val="22"/>
          </w:rPr>
          <m:t>Δ</m:t>
        </m:r>
        <m:r>
          <w:rPr>
            <w:rFonts w:ascii="Cambria Math" w:hAnsi="Cambria Math" w:cs="Arial"/>
            <w:szCs w:val="22"/>
          </w:rPr>
          <m:t>Y=</m:t>
        </m:r>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e</m:t>
            </m:r>
          </m:sup>
        </m:sSup>
        <m:r>
          <w:rPr>
            <w:rFonts w:ascii="Cambria Math" w:hAnsi="Cambria Math" w:cs="Arial"/>
            <w:szCs w:val="22"/>
          </w:rPr>
          <m:t>-</m:t>
        </m:r>
        <m:sSup>
          <m:sSupPr>
            <m:ctrlPr>
              <w:rPr>
                <w:rFonts w:ascii="Cambria Math" w:hAnsi="Cambria Math" w:cs="Arial"/>
                <w:bCs/>
                <w:i/>
                <w:szCs w:val="22"/>
              </w:rPr>
            </m:ctrlPr>
          </m:sSupPr>
          <m:e>
            <m:r>
              <w:rPr>
                <w:rFonts w:ascii="Cambria Math" w:hAnsi="Cambria Math" w:cs="Arial"/>
                <w:szCs w:val="22"/>
              </w:rPr>
              <m:t>Y</m:t>
            </m:r>
          </m:e>
          <m:sup>
            <m:r>
              <w:rPr>
                <w:rFonts w:ascii="Cambria Math" w:hAnsi="Cambria Math" w:cs="Arial"/>
                <w:szCs w:val="22"/>
              </w:rPr>
              <m:t>b</m:t>
            </m:r>
          </m:sup>
        </m:sSup>
      </m:oMath>
      <w:r w:rsidRPr="009551F4">
        <w:rPr>
          <w:rFonts w:cs="Arial"/>
          <w:bCs/>
          <w:szCs w:val="22"/>
        </w:rPr>
        <w:t xml:space="preserve">. </w:t>
      </w:r>
    </w:p>
    <w:p w14:paraId="678F4A5C" w14:textId="77777777" w:rsidR="008502AE" w:rsidRPr="009551F4" w:rsidRDefault="008502AE" w:rsidP="008502AE">
      <w:pPr>
        <w:adjustRightInd w:val="0"/>
        <w:rPr>
          <w:rFonts w:cs="Arial"/>
          <w:bCs/>
          <w:szCs w:val="22"/>
        </w:rPr>
      </w:pPr>
    </w:p>
    <w:p w14:paraId="7F2488C7" w14:textId="5C925972" w:rsidR="008502AE" w:rsidRPr="009551F4" w:rsidRDefault="008502AE" w:rsidP="008502AE">
      <w:pPr>
        <w:adjustRightInd w:val="0"/>
        <w:rPr>
          <w:rFonts w:cs="Arial"/>
          <w:bCs/>
          <w:szCs w:val="22"/>
        </w:rPr>
      </w:pPr>
      <w:r w:rsidRPr="009551F4">
        <w:rPr>
          <w:rFonts w:cs="Arial"/>
          <w:bCs/>
          <w:szCs w:val="22"/>
        </w:rPr>
        <w:t xml:space="preserve">The </w:t>
      </w:r>
      <w:r w:rsidR="00AF3C68">
        <w:rPr>
          <w:rFonts w:cs="Arial"/>
          <w:bCs/>
          <w:szCs w:val="22"/>
        </w:rPr>
        <w:t>mechanism</w:t>
      </w:r>
      <w:r w:rsidRPr="009551F4">
        <w:rPr>
          <w:rFonts w:cs="Arial"/>
          <w:bCs/>
          <w:szCs w:val="22"/>
        </w:rPr>
        <w:t xml:space="preserve"> </w:t>
      </w:r>
      <w:r w:rsidR="00AF3C68">
        <w:rPr>
          <w:rFonts w:cs="Arial"/>
          <w:bCs/>
          <w:szCs w:val="22"/>
        </w:rPr>
        <w:t xml:space="preserve">of the </w:t>
      </w:r>
      <w:r w:rsidRPr="009551F4">
        <w:rPr>
          <w:rFonts w:cs="Arial"/>
          <w:bCs/>
          <w:szCs w:val="22"/>
        </w:rPr>
        <w:t xml:space="preserve">underlying data generating mechanism are visually presented in Figure 3. We assume </w:t>
      </w:r>
      <w:r w:rsidR="005C4031">
        <w:rPr>
          <w:rFonts w:cs="Arial"/>
          <w:bCs/>
          <w:szCs w:val="22"/>
        </w:rPr>
        <w:t xml:space="preserve">a very general framework </w:t>
      </w:r>
      <w:r w:rsidRPr="009551F4">
        <w:rPr>
          <w:rFonts w:cs="Arial"/>
          <w:bCs/>
          <w:szCs w:val="22"/>
        </w:rPr>
        <w:t xml:space="preserve">that there are two unobserved functions, the link function </w:t>
      </w:r>
      <m:oMath>
        <m:r>
          <w:rPr>
            <w:rFonts w:ascii="Cambria Math" w:hAnsi="Cambria Math" w:cs="Arial"/>
            <w:szCs w:val="22"/>
          </w:rPr>
          <m:t>g(⋅)</m:t>
        </m:r>
      </m:oMath>
      <w:r w:rsidRPr="009551F4">
        <w:rPr>
          <w:rFonts w:cs="Arial"/>
          <w:bCs/>
          <w:szCs w:val="22"/>
        </w:rPr>
        <w:t xml:space="preserve"> for the relationship between microbiome and outcomes, and the trea</w:t>
      </w:r>
      <w:proofErr w:type="spellStart"/>
      <w:r w:rsidRPr="009551F4">
        <w:rPr>
          <w:rFonts w:cs="Arial"/>
          <w:bCs/>
          <w:szCs w:val="22"/>
        </w:rPr>
        <w:t>tment</w:t>
      </w:r>
      <w:proofErr w:type="spellEnd"/>
      <w:r w:rsidRPr="009551F4">
        <w:rPr>
          <w:rFonts w:cs="Arial"/>
          <w:bCs/>
          <w:szCs w:val="22"/>
        </w:rPr>
        <w:t xml:space="preserve"> effect function </w:t>
      </w:r>
      <m:oMath>
        <m:r>
          <w:rPr>
            <w:rFonts w:ascii="Cambria Math" w:hAnsi="Cambria Math" w:cs="Arial"/>
            <w:szCs w:val="22"/>
          </w:rPr>
          <m:t>f(⋅)</m:t>
        </m:r>
      </m:oMath>
      <w:r w:rsidRPr="009551F4">
        <w:rPr>
          <w:rFonts w:cs="Arial"/>
          <w:bCs/>
          <w:szCs w:val="22"/>
        </w:rPr>
        <w:t xml:space="preserve"> that alters the microbiome values due to the food. More precisely, the function </w:t>
      </w:r>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m:t>
            </m:r>
          </m:e>
        </m:d>
      </m:oMath>
      <w:r w:rsidRPr="009551F4">
        <w:rPr>
          <w:rFonts w:cs="Arial"/>
          <w:bCs/>
          <w:szCs w:val="22"/>
        </w:rPr>
        <w:t xml:space="preserve"> is defined as </w:t>
      </w:r>
    </w:p>
    <w:p w14:paraId="37A046EF" w14:textId="4C30E761" w:rsidR="008502AE" w:rsidRPr="009551F4" w:rsidRDefault="008502AE" w:rsidP="008502AE">
      <w:pPr>
        <w:adjustRightInd w:val="0"/>
        <w:rPr>
          <w:rFonts w:cs="Arial"/>
          <w:bCs/>
          <w:szCs w:val="22"/>
        </w:rPr>
      </w:pPr>
      <m:oMathPara>
        <m:oMath>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 t</m:t>
              </m:r>
            </m:e>
          </m:d>
          <m:r>
            <w:rPr>
              <w:rFonts w:ascii="Cambria Math" w:hAnsi="Cambria Math" w:cs="Arial"/>
              <w:szCs w:val="22"/>
            </w:rPr>
            <m:t>=E</m:t>
          </m:r>
          <m:d>
            <m:dPr>
              <m:ctrlPr>
                <w:rPr>
                  <w:rFonts w:ascii="Cambria Math" w:hAnsi="Cambria Math" w:cs="Arial"/>
                  <w:i/>
                  <w:szCs w:val="22"/>
                </w:rPr>
              </m:ctrlPr>
            </m:dPr>
            <m:e>
              <m:r>
                <m:rPr>
                  <m:sty m:val="p"/>
                </m:rPr>
                <w:rPr>
                  <w:rFonts w:ascii="Cambria Math" w:hAnsi="Cambria Math" w:cs="Arial"/>
                  <w:szCs w:val="22"/>
                </w:rPr>
                <m:t>Δ</m:t>
              </m:r>
              <m:r>
                <w:rPr>
                  <w:rFonts w:ascii="Cambria Math" w:hAnsi="Cambria Math" w:cs="Arial"/>
                  <w:szCs w:val="22"/>
                </w:rPr>
                <m:t xml:space="preserve">X | </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r>
                <w:rPr>
                  <w:rFonts w:ascii="Cambria Math" w:hAnsi="Cambria Math" w:cs="Arial"/>
                  <w:szCs w:val="22"/>
                </w:rPr>
                <m:t>=x, T=t</m:t>
              </m:r>
            </m:e>
          </m:d>
        </m:oMath>
      </m:oMathPara>
    </w:p>
    <w:p w14:paraId="2A13A2B6" w14:textId="0FCAB31D" w:rsidR="005C4031" w:rsidRDefault="005C4031" w:rsidP="008502AE">
      <w:pPr>
        <w:adjustRightInd w:val="0"/>
        <w:rPr>
          <w:rFonts w:cs="Arial"/>
          <w:bCs/>
          <w:szCs w:val="22"/>
        </w:rPr>
      </w:pPr>
      <w:r>
        <w:rPr>
          <w:rFonts w:cs="Arial"/>
          <w:bCs/>
          <w:szCs w:val="22"/>
        </w:rPr>
        <w:t xml:space="preserve">While the link function between the microbiome and the response is expressed as </w:t>
      </w:r>
      <m:oMath>
        <m:r>
          <m:rPr>
            <m:sty m:val="p"/>
          </m:rPr>
          <w:rPr>
            <w:rFonts w:ascii="Cambria Math" w:hAnsi="Cambria Math" w:cs="Arial"/>
            <w:szCs w:val="22"/>
          </w:rPr>
          <w:br/>
        </m:r>
      </m:oMath>
      <m:oMathPara>
        <m:oMath>
          <m:r>
            <w:rPr>
              <w:rFonts w:ascii="Cambria Math" w:hAnsi="Cambria Math" w:cs="Arial"/>
              <w:szCs w:val="22"/>
            </w:rPr>
            <m:t>g</m:t>
          </m:r>
          <m:d>
            <m:dPr>
              <m:ctrlPr>
                <w:rPr>
                  <w:rFonts w:ascii="Cambria Math" w:hAnsi="Cambria Math" w:cs="Arial"/>
                  <w:bCs/>
                  <w:i/>
                  <w:szCs w:val="22"/>
                </w:rPr>
              </m:ctrlPr>
            </m:dPr>
            <m:e>
              <m:r>
                <w:rPr>
                  <w:rFonts w:ascii="Cambria Math" w:hAnsi="Cambria Math" w:cs="Arial"/>
                  <w:szCs w:val="22"/>
                </w:rPr>
                <m:t>x</m:t>
              </m:r>
            </m:e>
          </m:d>
          <m:r>
            <w:rPr>
              <w:rFonts w:ascii="Cambria Math" w:hAnsi="Cambria Math" w:cs="Arial"/>
              <w:szCs w:val="22"/>
            </w:rPr>
            <m:t>=E</m:t>
          </m:r>
          <m:d>
            <m:dPr>
              <m:endChr m:val="|"/>
              <m:ctrlPr>
                <w:rPr>
                  <w:rFonts w:ascii="Cambria Math" w:hAnsi="Cambria Math" w:cs="Arial"/>
                  <w:bCs/>
                  <w:i/>
                  <w:szCs w:val="22"/>
                </w:rPr>
              </m:ctrlPr>
            </m:dPr>
            <m:e>
              <m:r>
                <w:rPr>
                  <w:rFonts w:ascii="Cambria Math" w:hAnsi="Cambria Math" w:cs="Arial"/>
                  <w:szCs w:val="22"/>
                </w:rPr>
                <m:t xml:space="preserve">Y </m:t>
              </m:r>
            </m:e>
          </m:d>
          <m:r>
            <w:rPr>
              <w:rFonts w:ascii="Cambria Math" w:hAnsi="Cambria Math" w:cs="Arial"/>
              <w:szCs w:val="22"/>
            </w:rPr>
            <m:t xml:space="preserve"> X=x)</m:t>
          </m:r>
        </m:oMath>
      </m:oMathPara>
    </w:p>
    <w:p w14:paraId="071C71C1" w14:textId="1EFAC5A2" w:rsidR="00C1696B" w:rsidRDefault="00AF3C68" w:rsidP="00C1696B">
      <w:pPr>
        <w:adjustRightInd w:val="0"/>
        <w:rPr>
          <w:rFonts w:cs="Arial"/>
          <w:bCs/>
          <w:szCs w:val="22"/>
        </w:rPr>
      </w:pPr>
      <w:r>
        <w:rPr>
          <w:rFonts w:cs="Arial"/>
          <w:bCs/>
          <w:szCs w:val="22"/>
        </w:rPr>
        <w:t xml:space="preserve">The goal of our study is to model the difference of the </w:t>
      </w:r>
      <w:r w:rsidR="005C4031">
        <w:rPr>
          <w:rFonts w:asciiTheme="minorEastAsia" w:eastAsiaTheme="minorEastAsia" w:hAnsiTheme="minorEastAsia" w:cs="Arial" w:hint="eastAsia"/>
          <w:bCs/>
          <w:szCs w:val="22"/>
          <w:lang w:eastAsia="zh-CN"/>
        </w:rPr>
        <w:t>multi</w:t>
      </w:r>
      <w:r w:rsidR="005C4031">
        <w:rPr>
          <w:rFonts w:cs="Arial"/>
          <w:bCs/>
          <w:szCs w:val="22"/>
        </w:rPr>
        <w:t xml:space="preserve">variate </w:t>
      </w:r>
      <w:r>
        <w:rPr>
          <w:rFonts w:cs="Arial"/>
          <w:bCs/>
          <w:szCs w:val="22"/>
        </w:rPr>
        <w:t xml:space="preserve">outcome between the two treatments. This is of great interest because we may be able to make the treatment decision </w:t>
      </w:r>
      <w:r w:rsidR="005C4031">
        <w:rPr>
          <w:rFonts w:cs="Arial"/>
          <w:bCs/>
          <w:szCs w:val="22"/>
        </w:rPr>
        <w:t xml:space="preserve">based on the predicted difference. </w:t>
      </w:r>
      <w:r w:rsidR="00C1696B">
        <w:rPr>
          <w:rFonts w:cs="Arial"/>
          <w:bCs/>
          <w:szCs w:val="22"/>
        </w:rPr>
        <w:t xml:space="preserve">Based on our model assumption, the difference between the </w:t>
      </w:r>
      <w:r w:rsidR="00572021">
        <w:rPr>
          <w:rFonts w:cs="Arial"/>
          <w:bCs/>
          <w:szCs w:val="22"/>
        </w:rPr>
        <w:t>multivariate outcome of interest</w:t>
      </w:r>
      <w:r w:rsidR="00C1696B">
        <w:rPr>
          <w:rFonts w:cs="Arial"/>
          <w:bCs/>
          <w:szCs w:val="22"/>
        </w:rPr>
        <w:t xml:space="preserve"> caused by the treatment is </w:t>
      </w:r>
    </w:p>
    <w:p w14:paraId="6944BF65" w14:textId="35140F9E" w:rsidR="00C1696B" w:rsidRDefault="00C1696B" w:rsidP="00C1696B">
      <w:pPr>
        <w:adjustRightInd w:val="0"/>
        <w:rPr>
          <w:rFonts w:cs="Arial"/>
          <w:bCs/>
          <w:szCs w:val="22"/>
        </w:rPr>
      </w:pPr>
      <m:oMathPara>
        <m:oMath>
          <m:r>
            <w:rPr>
              <w:rFonts w:ascii="Cambria Math" w:hAnsi="Cambria Math" w:cs="Arial"/>
              <w:szCs w:val="22"/>
            </w:rPr>
            <m:t>E</m:t>
          </m:r>
          <m:d>
            <m:dPr>
              <m:endChr m:val="|"/>
              <m:ctrlPr>
                <w:rPr>
                  <w:rFonts w:ascii="Cambria Math" w:hAnsi="Cambria Math" w:cs="Arial"/>
                  <w:bCs/>
                  <w:i/>
                  <w:szCs w:val="22"/>
                </w:rPr>
              </m:ctrlPr>
            </m:dPr>
            <m:e>
              <m:r>
                <m:rPr>
                  <m:sty m:val="p"/>
                </m:rPr>
                <w:rPr>
                  <w:rFonts w:ascii="Cambria Math" w:hAnsi="Cambria Math" w:cs="Arial"/>
                  <w:szCs w:val="22"/>
                </w:rPr>
                <m:t>Δ</m:t>
              </m:r>
              <m:r>
                <w:rPr>
                  <w:rFonts w:ascii="Cambria Math" w:hAnsi="Cambria Math" w:cs="Arial"/>
                  <w:szCs w:val="22"/>
                </w:rPr>
                <m:t xml:space="preserve">Y </m:t>
              </m:r>
            </m:e>
          </m:d>
          <m:r>
            <w:rPr>
              <w:rFonts w:ascii="Cambria Math" w:hAnsi="Cambria Math" w:cs="Arial"/>
              <w:szCs w:val="22"/>
            </w:rPr>
            <m:t xml:space="preserve"> </m:t>
          </m:r>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r>
            <w:rPr>
              <w:rFonts w:ascii="Cambria Math" w:hAnsi="Cambria Math" w:cs="Arial"/>
              <w:szCs w:val="22"/>
            </w:rPr>
            <m:t>=x, T=</m:t>
          </m:r>
          <m:r>
            <w:rPr>
              <w:rFonts w:ascii="Cambria Math" w:eastAsiaTheme="minorEastAsia" w:hAnsi="Cambria Math" w:cs="Arial" w:hint="eastAsia"/>
              <w:szCs w:val="22"/>
              <w:lang w:eastAsia="zh-CN"/>
            </w:rPr>
            <m:t>1</m:t>
          </m:r>
          <m:r>
            <w:rPr>
              <w:rFonts w:ascii="Cambria Math" w:hAnsi="Cambria Math" w:cs="Arial"/>
              <w:szCs w:val="22"/>
            </w:rPr>
            <m:t>)- E</m:t>
          </m:r>
          <m:d>
            <m:dPr>
              <m:endChr m:val="|"/>
              <m:ctrlPr>
                <w:rPr>
                  <w:rFonts w:ascii="Cambria Math" w:hAnsi="Cambria Math" w:cs="Arial"/>
                  <w:bCs/>
                  <w:i/>
                  <w:szCs w:val="22"/>
                </w:rPr>
              </m:ctrlPr>
            </m:dPr>
            <m:e>
              <m:r>
                <m:rPr>
                  <m:sty m:val="p"/>
                </m:rPr>
                <w:rPr>
                  <w:rFonts w:ascii="Cambria Math" w:hAnsi="Cambria Math" w:cs="Arial"/>
                  <w:szCs w:val="22"/>
                </w:rPr>
                <m:t>Δ</m:t>
              </m:r>
              <m:r>
                <w:rPr>
                  <w:rFonts w:ascii="Cambria Math" w:hAnsi="Cambria Math" w:cs="Arial"/>
                  <w:szCs w:val="22"/>
                </w:rPr>
                <m:t xml:space="preserve">Y </m:t>
              </m:r>
            </m:e>
          </m:d>
          <m:r>
            <w:rPr>
              <w:rFonts w:ascii="Cambria Math" w:hAnsi="Cambria Math" w:cs="Arial"/>
              <w:szCs w:val="22"/>
            </w:rPr>
            <m:t xml:space="preserve"> </m:t>
          </m:r>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r>
            <w:rPr>
              <w:rFonts w:ascii="Cambria Math" w:hAnsi="Cambria Math" w:cs="Arial"/>
              <w:szCs w:val="22"/>
            </w:rPr>
            <m:t>=x, T=</m:t>
          </m:r>
          <m:r>
            <w:rPr>
              <w:rFonts w:ascii="Cambria Math" w:eastAsiaTheme="minorEastAsia" w:hAnsi="Cambria Math" w:cs="Arial" w:hint="eastAsia"/>
              <w:szCs w:val="22"/>
              <w:lang w:eastAsia="zh-CN"/>
            </w:rPr>
            <m:t>0</m:t>
          </m:r>
          <m:r>
            <w:rPr>
              <w:rFonts w:ascii="Cambria Math" w:hAnsi="Cambria Math" w:cs="Arial"/>
              <w:szCs w:val="22"/>
            </w:rPr>
            <m:t xml:space="preserve">) </m:t>
          </m:r>
        </m:oMath>
      </m:oMathPara>
    </w:p>
    <w:p w14:paraId="59CE0EBA" w14:textId="1A3BB2A2" w:rsidR="00C21F5E" w:rsidRDefault="00C1696B" w:rsidP="00C21F5E">
      <w:pPr>
        <w:adjustRightInd w:val="0"/>
        <w:rPr>
          <w:rFonts w:cs="Arial"/>
          <w:szCs w:val="22"/>
        </w:rPr>
      </w:pPr>
      <w:r>
        <w:rPr>
          <w:rFonts w:cs="Arial"/>
          <w:bCs/>
          <w:szCs w:val="22"/>
        </w:rPr>
        <w:t xml:space="preserve">Which is the expected outcome difference starting from the same initial microbiome value </w:t>
      </w:r>
      <m:oMath>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r>
          <w:rPr>
            <w:rFonts w:ascii="Cambria Math" w:hAnsi="Cambria Math" w:cs="Arial"/>
            <w:szCs w:val="22"/>
          </w:rPr>
          <m:t>=x</m:t>
        </m:r>
      </m:oMath>
      <w:r>
        <w:rPr>
          <w:rFonts w:cs="Arial"/>
          <w:bCs/>
          <w:szCs w:val="22"/>
        </w:rPr>
        <w:t xml:space="preserve">. </w:t>
      </w:r>
      <w:r w:rsidR="00C21F5E">
        <w:rPr>
          <w:rFonts w:cs="Arial"/>
          <w:szCs w:val="22"/>
        </w:rPr>
        <w:t xml:space="preserve">However, this quantity can be difficult to estimate. </w:t>
      </w:r>
    </w:p>
    <w:p w14:paraId="16A1A202" w14:textId="77777777" w:rsidR="00C21F5E" w:rsidRDefault="00C21F5E" w:rsidP="00C1696B">
      <w:pPr>
        <w:adjustRightInd w:val="0"/>
        <w:rPr>
          <w:rFonts w:cs="Arial"/>
          <w:bCs/>
          <w:szCs w:val="22"/>
        </w:rPr>
      </w:pPr>
    </w:p>
    <w:p w14:paraId="58719EF8" w14:textId="73BAAD22" w:rsidR="00C21F5E" w:rsidRDefault="00C21F5E" w:rsidP="00C1696B">
      <w:pPr>
        <w:adjustRightInd w:val="0"/>
        <w:rPr>
          <w:rFonts w:cs="Arial"/>
          <w:bCs/>
          <w:szCs w:val="22"/>
        </w:rPr>
      </w:pPr>
    </w:p>
    <w:p w14:paraId="4CB04F66" w14:textId="4CF901A5" w:rsidR="009D29B6" w:rsidRDefault="00C21F5E" w:rsidP="00C21F5E">
      <w:pPr>
        <w:adjustRightInd w:val="0"/>
        <w:rPr>
          <w:rFonts w:cs="Arial"/>
          <w:bCs/>
          <w:szCs w:val="22"/>
        </w:rPr>
      </w:pPr>
      <w:r>
        <w:rPr>
          <w:rFonts w:cs="Arial"/>
          <w:bCs/>
          <w:szCs w:val="22"/>
        </w:rPr>
        <w:lastRenderedPageBreak/>
        <w:t>Since the quantity we are interested in is a local estimation, we use random forest model to construct the neighborhood and perform a local averaging. However, the challenging part is to construct the splitting rule. The splitting rule is the core of</w:t>
      </w:r>
      <w:r w:rsidRPr="009551F4">
        <w:rPr>
          <w:rFonts w:cs="Arial"/>
          <w:bCs/>
          <w:szCs w:val="22"/>
        </w:rPr>
        <w:t xml:space="preserve"> a random forest model as it guides the model fitting process.</w:t>
      </w:r>
      <w:r>
        <w:rPr>
          <w:rFonts w:cs="Arial"/>
          <w:bCs/>
          <w:szCs w:val="22"/>
        </w:rPr>
        <w:t xml:space="preserve"> </w:t>
      </w:r>
      <w:r w:rsidRPr="009551F4">
        <w:rPr>
          <w:rFonts w:cs="Arial"/>
          <w:bCs/>
          <w:szCs w:val="22"/>
        </w:rPr>
        <w:t xml:space="preserve">It quantifies the </w:t>
      </w:r>
      <w:r>
        <w:rPr>
          <w:rFonts w:cs="Arial"/>
          <w:bCs/>
          <w:szCs w:val="22"/>
        </w:rPr>
        <w:t>reduction</w:t>
      </w:r>
      <w:r w:rsidRPr="009551F4">
        <w:rPr>
          <w:rFonts w:cs="Arial"/>
          <w:bCs/>
          <w:szCs w:val="22"/>
        </w:rPr>
        <w:t xml:space="preserve"> of impurity</w:t>
      </w:r>
      <w:r>
        <w:rPr>
          <w:rFonts w:cs="Arial"/>
          <w:bCs/>
          <w:szCs w:val="22"/>
        </w:rPr>
        <w:t xml:space="preserve"> or variance [</w:t>
      </w:r>
      <w:commentRangeStart w:id="2"/>
      <w:r>
        <w:rPr>
          <w:rFonts w:cs="Arial"/>
          <w:bCs/>
          <w:szCs w:val="22"/>
        </w:rPr>
        <w:t>cite</w:t>
      </w:r>
      <w:commentRangeEnd w:id="2"/>
      <w:r>
        <w:rPr>
          <w:rStyle w:val="CommentReference"/>
        </w:rPr>
        <w:commentReference w:id="2"/>
      </w:r>
      <w:r>
        <w:rPr>
          <w:rFonts w:cs="Arial"/>
          <w:bCs/>
          <w:szCs w:val="22"/>
        </w:rPr>
        <w:t>]</w:t>
      </w:r>
      <w:r w:rsidRPr="009551F4">
        <w:rPr>
          <w:rFonts w:cs="Arial"/>
          <w:bCs/>
          <w:szCs w:val="22"/>
        </w:rPr>
        <w:t xml:space="preserve"> associated with a split and find the best split that maximize the change of impurity.</w:t>
      </w:r>
      <w:r>
        <w:rPr>
          <w:rFonts w:cs="Arial"/>
          <w:bCs/>
          <w:szCs w:val="22"/>
        </w:rPr>
        <w:t xml:space="preserve"> This means that we want to construct splitting rules on the initial covariate </w:t>
      </w:r>
      <m:oMath>
        <m:sSup>
          <m:sSupPr>
            <m:ctrlPr>
              <w:rPr>
                <w:rFonts w:ascii="Cambria Math" w:hAnsi="Cambria Math" w:cs="Arial"/>
                <w:bCs/>
                <w:i/>
                <w:szCs w:val="22"/>
              </w:rPr>
            </m:ctrlPr>
          </m:sSupPr>
          <m:e>
            <m:r>
              <w:rPr>
                <w:rFonts w:ascii="Cambria Math" w:hAnsi="Cambria Math" w:cs="Arial"/>
                <w:szCs w:val="22"/>
              </w:rPr>
              <m:t>X</m:t>
            </m:r>
            <m:ctrlPr>
              <w:rPr>
                <w:rFonts w:ascii="Cambria Math" w:hAnsi="Cambria Math" w:cs="Arial"/>
                <w:i/>
                <w:szCs w:val="22"/>
              </w:rPr>
            </m:ctrlPr>
          </m:e>
          <m:sup>
            <m:r>
              <w:rPr>
                <w:rFonts w:ascii="Cambria Math" w:hAnsi="Cambria Math" w:cs="Arial"/>
                <w:szCs w:val="22"/>
              </w:rPr>
              <m:t>b</m:t>
            </m:r>
          </m:sup>
        </m:sSup>
      </m:oMath>
      <w:r>
        <w:rPr>
          <w:rFonts w:cs="Arial"/>
          <w:bCs/>
          <w:szCs w:val="22"/>
        </w:rPr>
        <w:t xml:space="preserve"> such that the terminal nodes contain mostly homogeneous subjects, with similar treatment effects. Consider that at a local region, the </w:t>
      </w:r>
      <w:r w:rsidR="009D29B6">
        <w:rPr>
          <w:rFonts w:cs="Arial"/>
          <w:bCs/>
          <w:szCs w:val="22"/>
        </w:rPr>
        <w:t>treatment effect</w:t>
      </w:r>
      <w:r w:rsidRPr="009551F4">
        <w:rPr>
          <w:rFonts w:cs="Arial"/>
          <w:bCs/>
          <w:szCs w:val="22"/>
        </w:rPr>
        <w:t xml:space="preserve"> function</w:t>
      </w:r>
      <w:r w:rsidR="009D29B6">
        <w:rPr>
          <w:rFonts w:cs="Arial"/>
          <w:bCs/>
          <w:szCs w:val="22"/>
        </w:rPr>
        <w:t xml:space="preserve"> can be approximated by </w:t>
      </w:r>
    </w:p>
    <w:p w14:paraId="1921CBA6" w14:textId="2B11F5AE" w:rsidR="009D29B6" w:rsidRPr="009D29B6" w:rsidRDefault="009D29B6" w:rsidP="009D29B6">
      <w:pPr>
        <w:adjustRightInd w:val="0"/>
        <w:rPr>
          <w:rFonts w:cs="Arial"/>
          <w:szCs w:val="22"/>
        </w:rPr>
      </w:pPr>
      <m:oMathPara>
        <m:oMath>
          <m:r>
            <w:rPr>
              <w:rFonts w:ascii="Cambria Math" w:hAnsi="Cambria Math" w:cs="Arial"/>
              <w:szCs w:val="22"/>
            </w:rPr>
            <m:t>E</m:t>
          </m:r>
          <m:d>
            <m:dPr>
              <m:ctrlPr>
                <w:rPr>
                  <w:rFonts w:ascii="Cambria Math" w:hAnsi="Cambria Math" w:cs="Arial"/>
                  <w:i/>
                  <w:szCs w:val="22"/>
                </w:rPr>
              </m:ctrlPr>
            </m:dPr>
            <m:e>
              <m:r>
                <m:rPr>
                  <m:sty m:val="p"/>
                </m:rPr>
                <w:rPr>
                  <w:rFonts w:ascii="Cambria Math" w:hAnsi="Cambria Math" w:cs="Arial"/>
                  <w:szCs w:val="22"/>
                </w:rPr>
                <m:t>Δ</m:t>
              </m:r>
              <m:r>
                <w:rPr>
                  <w:rFonts w:ascii="Cambria Math" w:hAnsi="Cambria Math" w:cs="Arial"/>
                  <w:szCs w:val="22"/>
                </w:rPr>
                <m:t xml:space="preserve">X | </m:t>
              </m:r>
              <m:sSup>
                <m:sSupPr>
                  <m:ctrlPr>
                    <w:rPr>
                      <w:rFonts w:ascii="Cambria Math" w:hAnsi="Cambria Math" w:cs="Arial"/>
                      <w:bCs/>
                      <w:i/>
                      <w:szCs w:val="22"/>
                    </w:rPr>
                  </m:ctrlPr>
                </m:sSupPr>
                <m:e>
                  <m:r>
                    <w:rPr>
                      <w:rFonts w:ascii="Cambria Math" w:hAnsi="Cambria Math" w:cs="Arial"/>
                      <w:szCs w:val="22"/>
                    </w:rPr>
                    <m:t>X</m:t>
                  </m:r>
                </m:e>
                <m:sup>
                  <m:r>
                    <w:rPr>
                      <w:rFonts w:ascii="Cambria Math" w:hAnsi="Cambria Math" w:cs="Arial"/>
                      <w:szCs w:val="22"/>
                    </w:rPr>
                    <m:t>b</m:t>
                  </m:r>
                </m:sup>
              </m:sSup>
              <m:r>
                <w:rPr>
                  <w:rFonts w:ascii="Cambria Math" w:hAnsi="Cambria Math" w:cs="Arial"/>
                  <w:szCs w:val="22"/>
                </w:rPr>
                <m:t>=x, T=t</m:t>
              </m:r>
            </m:e>
          </m:d>
          <m:r>
            <w:rPr>
              <w:rFonts w:ascii="Cambria Math" w:hAnsi="Cambria Math" w:cs="Arial"/>
              <w:szCs w:val="22"/>
            </w:rPr>
            <m:t>=f</m:t>
          </m:r>
          <m:d>
            <m:dPr>
              <m:ctrlPr>
                <w:rPr>
                  <w:rFonts w:ascii="Cambria Math" w:hAnsi="Cambria Math" w:cs="Arial"/>
                  <w:bCs/>
                  <w:i/>
                  <w:szCs w:val="22"/>
                </w:rPr>
              </m:ctrlPr>
            </m:dPr>
            <m:e>
              <m:r>
                <w:rPr>
                  <w:rFonts w:ascii="Cambria Math" w:hAnsi="Cambria Math" w:cs="Arial"/>
                  <w:szCs w:val="22"/>
                </w:rPr>
                <m:t>x, t</m:t>
              </m:r>
            </m:e>
          </m:d>
          <m:r>
            <w:rPr>
              <w:rFonts w:ascii="Cambria Math" w:hAnsi="Cambria Math" w:cs="Arial"/>
              <w:szCs w:val="22"/>
            </w:rPr>
            <m:t>=</m:t>
          </m:r>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t</m:t>
              </m:r>
            </m:sub>
          </m:sSub>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b</m:t>
              </m:r>
            </m:sup>
          </m:sSup>
        </m:oMath>
      </m:oMathPara>
    </w:p>
    <w:p w14:paraId="75B866E4" w14:textId="23B0C5B5" w:rsidR="009D29B6" w:rsidRPr="00CD7A9C" w:rsidRDefault="009D29B6" w:rsidP="00C21F5E">
      <w:pPr>
        <w:adjustRightInd w:val="0"/>
        <w:rPr>
          <w:rFonts w:cs="Arial"/>
          <w:szCs w:val="22"/>
        </w:rPr>
      </w:pPr>
      <w:r>
        <w:rPr>
          <w:rFonts w:cs="Arial"/>
          <w:szCs w:val="22"/>
        </w:rPr>
        <w:t xml:space="preserve">Where </w:t>
      </w:r>
      <m:oMath>
        <m:sSub>
          <m:sSubPr>
            <m:ctrlPr>
              <w:rPr>
                <w:rFonts w:ascii="Cambria Math" w:hAnsi="Cambria Math" w:cs="Arial"/>
                <w:i/>
                <w:szCs w:val="22"/>
              </w:rPr>
            </m:ctrlPr>
          </m:sSubPr>
          <m:e>
            <m:r>
              <w:rPr>
                <w:rFonts w:ascii="Cambria Math" w:hAnsi="Cambria Math" w:cs="Arial"/>
                <w:szCs w:val="22"/>
              </w:rPr>
              <m:t>A</m:t>
            </m:r>
          </m:e>
          <m:sub>
            <m:r>
              <w:rPr>
                <w:rFonts w:ascii="Cambria Math" w:hAnsi="Cambria Math" w:cs="Arial"/>
                <w:szCs w:val="22"/>
              </w:rPr>
              <m:t>t</m:t>
            </m:r>
          </m:sub>
        </m:sSub>
      </m:oMath>
      <w:r>
        <w:rPr>
          <w:rFonts w:cs="Arial"/>
          <w:szCs w:val="22"/>
        </w:rPr>
        <w:t xml:space="preserve"> is a </w:t>
      </w:r>
      <m:oMath>
        <m:r>
          <m:rPr>
            <m:sty m:val="p"/>
          </m:rPr>
          <w:rPr>
            <w:rFonts w:ascii="Cambria Math" w:hAnsi="Cambria Math" w:cs="Arial"/>
            <w:szCs w:val="22"/>
          </w:rPr>
          <m:t>p×p</m:t>
        </m:r>
      </m:oMath>
      <w:r>
        <w:rPr>
          <w:rFonts w:cs="Arial"/>
          <w:szCs w:val="22"/>
        </w:rPr>
        <w:t xml:space="preserve"> matrix of coefficients for either </w:t>
      </w:r>
      <m:oMath>
        <m:r>
          <m:rPr>
            <m:sty m:val="p"/>
          </m:rPr>
          <w:rPr>
            <w:rFonts w:ascii="Cambria Math" w:hAnsi="Cambria Math" w:cs="Arial"/>
            <w:szCs w:val="22"/>
          </w:rPr>
          <m:t>t=1 or 0</m:t>
        </m:r>
      </m:oMath>
      <w:r>
        <w:rPr>
          <w:rFonts w:cs="Arial"/>
          <w:szCs w:val="22"/>
        </w:rPr>
        <w:t xml:space="preserve">. However, at an internal node we may not be interested in modeling all of them, instead, we could explore the most </w:t>
      </w:r>
      <w:r w:rsidR="00301614">
        <w:rPr>
          <w:rFonts w:cs="Arial"/>
          <w:szCs w:val="22"/>
        </w:rPr>
        <w:t xml:space="preserve">significant/drastic direction by utilizing the </w:t>
      </w:r>
      <w:r w:rsidR="00301614" w:rsidRPr="00CD7A9C">
        <w:rPr>
          <w:rFonts w:cs="Arial"/>
          <w:szCs w:val="22"/>
        </w:rPr>
        <w:t xml:space="preserve">canonical correlation analysis (CCA </w:t>
      </w:r>
      <w:r w:rsidR="00301614" w:rsidRPr="00CD7A9C">
        <w:rPr>
          <w:rFonts w:cs="Arial"/>
          <w:szCs w:val="22"/>
        </w:rPr>
        <w:fldChar w:fldCharType="begin" w:fldLock="1"/>
      </w:r>
      <w:r w:rsidR="00301614" w:rsidRPr="00CD7A9C">
        <w:rPr>
          <w:rFonts w:cs="Arial"/>
          <w:szCs w:val="22"/>
        </w:rPr>
        <w:instrText>ADDIN CSL_CITATION {"citationItems":[{"id":"ITEM-1","itemData":{"DOI":"10.1162/0899766042321814","ISSN":"08997667","abstract":"We present a general method using kernel canonical correlation analysis to learn a semantic representation to web images and their associated text. The semantic space provides a common representation and enables a comparison between the text and images. In the experiments, we look at two approaches of retrieving images based on only their content from a text query. We compare orthogonalization approaches against a standard cross-representation retrieval technique known as the generalized vector space model.","author":[{"dropping-particle":"","family":"Hardoon","given":"David R.","non-dropping-particle":"","parse-names":false,"suffix":""},{"dropping-particle":"","family":"Szedmak","given":"Sandor","non-dropping-particle":"","parse-names":false,"suffix":""},{"dropping-particle":"","family":"Shawe-Taylor","given":"John","non-dropping-particle":"","parse-names":false,"suffix":""}],"container-title":"Neural Computation","id":"ITEM-1","issue":"12","issued":{"date-parts":[["2004","12"]]},"page":"2639-2664","title":"Canonical correlation analysis: An overview with application to learning methods","type":"article","volume":"16"},"uris":["http://www.mendeley.com/documents/?uuid=13d861cc-b105-37fe-b194-61b86fb90f1e"]}],"mendeley":{"formattedCitation":"(59)","plainTextFormattedCitation":"(59)","previouslyFormattedCitation":"(59)"},"properties":{"noteIndex":0},"schema":"https://github.com/citation-style-language/schema/raw/master/csl-citation.json"}</w:instrText>
      </w:r>
      <w:r w:rsidR="00301614" w:rsidRPr="00CD7A9C">
        <w:rPr>
          <w:rFonts w:cs="Arial"/>
          <w:szCs w:val="22"/>
        </w:rPr>
        <w:fldChar w:fldCharType="separate"/>
      </w:r>
      <w:r w:rsidR="00301614" w:rsidRPr="00CD7A9C">
        <w:rPr>
          <w:rFonts w:cs="Arial"/>
          <w:szCs w:val="22"/>
        </w:rPr>
        <w:t>(59)</w:t>
      </w:r>
      <w:r w:rsidR="00301614" w:rsidRPr="00CD7A9C">
        <w:rPr>
          <w:rFonts w:cs="Arial"/>
          <w:szCs w:val="22"/>
        </w:rPr>
        <w:fldChar w:fldCharType="end"/>
      </w:r>
      <w:r w:rsidR="00301614" w:rsidRPr="00CD7A9C">
        <w:rPr>
          <w:rFonts w:cs="Arial"/>
          <w:szCs w:val="22"/>
        </w:rPr>
        <w:t>) for each treatment</w:t>
      </w:r>
      <w:r w:rsidR="00301614">
        <w:rPr>
          <w:rFonts w:cs="Arial"/>
          <w:szCs w:val="22"/>
        </w:rPr>
        <w:t xml:space="preserve"> value separately:</w:t>
      </w:r>
    </w:p>
    <w:p w14:paraId="6B3C52CB" w14:textId="734833F3" w:rsidR="00301614" w:rsidRPr="00CD7A9C" w:rsidRDefault="00301614" w:rsidP="00CD7A9C">
      <w:pPr>
        <w:adjustRightInd w:val="0"/>
        <w:rPr>
          <w:rFonts w:cs="Arial"/>
          <w:szCs w:val="22"/>
        </w:rPr>
      </w:pP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oMath>
      <w:r w:rsidRPr="00CD7A9C">
        <w:rPr>
          <w:rFonts w:cs="Arial"/>
          <w:szCs w:val="22"/>
        </w:rPr>
        <w:t xml:space="preserve"> and </w:t>
      </w: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0</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oMath>
    </w:p>
    <w:p w14:paraId="15D6BCFF" w14:textId="64C56DE7" w:rsidR="00301614" w:rsidRPr="00CD7A9C" w:rsidRDefault="00301614" w:rsidP="00301614">
      <w:pPr>
        <w:adjustRightInd w:val="0"/>
        <w:rPr>
          <w:rFonts w:cs="Arial"/>
          <w:szCs w:val="22"/>
        </w:rPr>
      </w:pPr>
      <w:r w:rsidRPr="00CD7A9C">
        <w:rPr>
          <w:rFonts w:cs="Arial"/>
          <w:szCs w:val="22"/>
        </w:rPr>
        <w:t xml:space="preserve">Similarly, if we express </w:t>
      </w:r>
      <m:oMath>
        <m:r>
          <w:rPr>
            <w:rFonts w:ascii="Cambria Math" w:hAnsi="Cambria Math" w:cs="Arial"/>
            <w:szCs w:val="22"/>
          </w:rPr>
          <m:t>g</m:t>
        </m:r>
        <m:r>
          <m:rPr>
            <m:sty m:val="p"/>
          </m:rPr>
          <w:rPr>
            <w:rFonts w:ascii="Cambria Math" w:hAnsi="Cambria Math" w:cs="Arial"/>
            <w:szCs w:val="22"/>
          </w:rPr>
          <m:t>(⋅)</m:t>
        </m:r>
      </m:oMath>
      <w:r w:rsidRPr="00CD7A9C">
        <w:rPr>
          <w:rFonts w:cs="Arial"/>
          <w:szCs w:val="22"/>
        </w:rPr>
        <w:t xml:space="preserve"> as a linear combination of the covariate, i.e. </w:t>
      </w:r>
    </w:p>
    <w:p w14:paraId="6A1D4F49" w14:textId="77777777" w:rsidR="00301614" w:rsidRPr="00CD7A9C" w:rsidRDefault="00301614" w:rsidP="00301614">
      <w:pPr>
        <w:adjustRightInd w:val="0"/>
        <w:rPr>
          <w:rFonts w:cs="Arial"/>
          <w:szCs w:val="22"/>
        </w:rPr>
      </w:pPr>
      <m:oMathPara>
        <m:oMath>
          <m:r>
            <w:rPr>
              <w:rFonts w:ascii="Cambria Math" w:hAnsi="Cambria Math" w:cs="Arial"/>
              <w:szCs w:val="22"/>
            </w:rPr>
            <m:t>g</m:t>
          </m:r>
          <m:d>
            <m:dPr>
              <m:ctrlPr>
                <w:rPr>
                  <w:rFonts w:ascii="Cambria Math" w:hAnsi="Cambria Math" w:cs="Arial"/>
                  <w:szCs w:val="22"/>
                </w:rPr>
              </m:ctrlPr>
            </m:dPr>
            <m:e>
              <m:r>
                <w:rPr>
                  <w:rFonts w:ascii="Cambria Math" w:hAnsi="Cambria Math" w:cs="Arial"/>
                  <w:szCs w:val="22"/>
                </w:rPr>
                <m:t>x</m:t>
              </m:r>
            </m:e>
          </m:d>
          <m:r>
            <m:rPr>
              <m:sty m:val="p"/>
            </m:rPr>
            <w:rPr>
              <w:rFonts w:ascii="Cambria Math" w:hAnsi="Cambria Math" w:cs="Arial"/>
              <w:szCs w:val="22"/>
            </w:rPr>
            <m:t>=</m:t>
          </m:r>
          <m:r>
            <w:rPr>
              <w:rFonts w:ascii="Cambria Math" w:hAnsi="Cambria Math" w:cs="Arial"/>
              <w:szCs w:val="22"/>
            </w:rPr>
            <m:t>E</m:t>
          </m:r>
          <m:d>
            <m:dPr>
              <m:endChr m:val="|"/>
              <m:ctrlPr>
                <w:rPr>
                  <w:rFonts w:ascii="Cambria Math" w:hAnsi="Cambria Math" w:cs="Arial"/>
                  <w:szCs w:val="22"/>
                </w:rPr>
              </m:ctrlPr>
            </m:dPr>
            <m:e>
              <m:r>
                <w:rPr>
                  <w:rFonts w:ascii="Cambria Math" w:hAnsi="Cambria Math" w:cs="Arial"/>
                  <w:szCs w:val="22"/>
                </w:rPr>
                <m:t>Y</m:t>
              </m:r>
              <m:r>
                <m:rPr>
                  <m:sty m:val="p"/>
                </m:rPr>
                <w:rPr>
                  <w:rFonts w:ascii="Cambria Math" w:hAnsi="Cambria Math" w:cs="Arial"/>
                  <w:szCs w:val="22"/>
                </w:rPr>
                <m:t xml:space="preserve"> </m:t>
              </m:r>
            </m:e>
          </m:d>
          <m:r>
            <m:rPr>
              <m:sty m:val="p"/>
            </m:rPr>
            <w:rPr>
              <w:rFonts w:ascii="Cambria Math" w:hAnsi="Cambria Math" w:cs="Arial"/>
              <w:szCs w:val="22"/>
            </w:rPr>
            <m:t xml:space="preserve"> </m:t>
          </m:r>
          <m:r>
            <w:rPr>
              <w:rFonts w:ascii="Cambria Math" w:hAnsi="Cambria Math" w:cs="Arial"/>
              <w:szCs w:val="22"/>
            </w:rPr>
            <m:t>X</m:t>
          </m:r>
          <m:r>
            <m:rPr>
              <m:sty m:val="p"/>
            </m:rPr>
            <w:rPr>
              <w:rFonts w:ascii="Cambria Math" w:hAnsi="Cambria Math" w:cs="Arial"/>
              <w:szCs w:val="22"/>
            </w:rPr>
            <m:t>=</m:t>
          </m:r>
          <m:r>
            <w:rPr>
              <w:rFonts w:ascii="Cambria Math" w:hAnsi="Cambria Math" w:cs="Arial"/>
              <w:szCs w:val="22"/>
            </w:rPr>
            <m:t>x</m:t>
          </m:r>
          <m:r>
            <m:rPr>
              <m:sty m:val="p"/>
            </m:rPr>
            <w:rPr>
              <w:rFonts w:ascii="Cambria Math" w:hAnsi="Cambria Math" w:cs="Arial"/>
              <w:szCs w:val="22"/>
            </w:rPr>
            <m:t>)=</m:t>
          </m:r>
          <m:sSup>
            <m:sSupPr>
              <m:ctrlPr>
                <w:rPr>
                  <w:rFonts w:ascii="Cambria Math" w:hAnsi="Cambria Math" w:cs="Arial"/>
                  <w:szCs w:val="22"/>
                </w:rPr>
              </m:ctrlPr>
            </m:sSupPr>
            <m:e>
              <m:r>
                <w:rPr>
                  <w:rFonts w:ascii="Cambria Math" w:hAnsi="Cambria Math" w:cs="Arial"/>
                  <w:szCs w:val="22"/>
                </w:rPr>
                <m:t>B</m:t>
              </m:r>
            </m:e>
            <m:sup>
              <m:r>
                <w:rPr>
                  <w:rFonts w:ascii="Cambria Math" w:hAnsi="Cambria Math" w:cs="Arial"/>
                  <w:szCs w:val="22"/>
                </w:rPr>
                <m:t>T</m:t>
              </m:r>
            </m:sup>
          </m:sSup>
          <m:r>
            <w:rPr>
              <w:rFonts w:ascii="Cambria Math" w:hAnsi="Cambria Math" w:cs="Arial"/>
              <w:szCs w:val="22"/>
            </w:rPr>
            <m:t>x</m:t>
          </m:r>
          <m:r>
            <m:rPr>
              <m:sty m:val="p"/>
            </m:rPr>
            <w:rPr>
              <w:rFonts w:ascii="Cambria Math" w:hAnsi="Cambria Math" w:cs="Arial"/>
              <w:szCs w:val="22"/>
            </w:rPr>
            <m:t>,</m:t>
          </m:r>
        </m:oMath>
      </m:oMathPara>
    </w:p>
    <w:p w14:paraId="640616DE" w14:textId="47F18FB3" w:rsidR="00301614" w:rsidRDefault="00301614" w:rsidP="00301614">
      <w:pPr>
        <w:adjustRightInd w:val="0"/>
        <w:rPr>
          <w:rFonts w:cs="Arial"/>
          <w:szCs w:val="22"/>
        </w:rPr>
      </w:pPr>
      <w:r w:rsidRPr="00CD7A9C">
        <w:rPr>
          <w:rFonts w:cs="Arial"/>
          <w:szCs w:val="22"/>
        </w:rPr>
        <w:t xml:space="preserve">where </w:t>
      </w:r>
      <m:oMath>
        <m:r>
          <w:rPr>
            <w:rFonts w:ascii="Cambria Math" w:hAnsi="Cambria Math" w:cs="Arial"/>
            <w:szCs w:val="22"/>
          </w:rPr>
          <m:t>B</m:t>
        </m:r>
      </m:oMath>
      <w:r>
        <w:rPr>
          <w:rFonts w:cs="Arial"/>
          <w:szCs w:val="22"/>
        </w:rPr>
        <w:t xml:space="preserve"> is a </w:t>
      </w:r>
      <m:oMath>
        <m:r>
          <m:rPr>
            <m:sty m:val="p"/>
          </m:rPr>
          <w:rPr>
            <w:rFonts w:ascii="Cambria Math" w:hAnsi="Cambria Math" w:cs="Arial"/>
            <w:szCs w:val="22"/>
          </w:rPr>
          <m:t>p×q</m:t>
        </m:r>
      </m:oMath>
      <w:r>
        <w:rPr>
          <w:rFonts w:cs="Arial"/>
          <w:szCs w:val="22"/>
        </w:rPr>
        <w:t xml:space="preserve"> matrix of </w:t>
      </w:r>
      <w:proofErr w:type="gramStart"/>
      <w:r>
        <w:rPr>
          <w:rFonts w:cs="Arial"/>
          <w:szCs w:val="22"/>
        </w:rPr>
        <w:t>coefficie</w:t>
      </w:r>
      <w:proofErr w:type="spellStart"/>
      <w:r>
        <w:rPr>
          <w:rFonts w:cs="Arial"/>
          <w:szCs w:val="22"/>
        </w:rPr>
        <w:t>nts</w:t>
      </w:r>
      <w:proofErr w:type="spellEnd"/>
      <w:r>
        <w:rPr>
          <w:rFonts w:cs="Arial"/>
          <w:szCs w:val="22"/>
        </w:rPr>
        <w:t>.</w:t>
      </w:r>
      <w:proofErr w:type="gramEnd"/>
      <w:r>
        <w:rPr>
          <w:rFonts w:cs="Arial"/>
          <w:szCs w:val="22"/>
        </w:rPr>
        <w:t xml:space="preserve"> Then the difference of outcome </w:t>
      </w:r>
      <m:oMath>
        <m:r>
          <m:rPr>
            <m:sty m:val="p"/>
          </m:rPr>
          <w:rPr>
            <w:rFonts w:ascii="Cambria Math" w:hAnsi="Cambria Math" w:cs="Arial"/>
            <w:szCs w:val="22"/>
          </w:rPr>
          <m:t>Δ</m:t>
        </m:r>
        <m:r>
          <w:rPr>
            <w:rFonts w:ascii="Cambria Math" w:hAnsi="Cambria Math" w:cs="Arial"/>
            <w:szCs w:val="22"/>
          </w:rPr>
          <m:t>Y</m:t>
        </m:r>
      </m:oMath>
      <w:r>
        <w:rPr>
          <w:rFonts w:cs="Arial"/>
          <w:szCs w:val="22"/>
        </w:rPr>
        <w:t xml:space="preserve"> and the difference of microbiome </w:t>
      </w:r>
      <m:oMath>
        <m:r>
          <m:rPr>
            <m:sty m:val="p"/>
          </m:rPr>
          <w:rPr>
            <w:rFonts w:ascii="Cambria Math" w:hAnsi="Cambria Math" w:cs="Arial"/>
            <w:szCs w:val="22"/>
          </w:rPr>
          <m:t>Δ</m:t>
        </m:r>
        <m:r>
          <w:rPr>
            <w:rFonts w:ascii="Cambria Math" w:hAnsi="Cambria Math" w:cs="Arial"/>
            <w:szCs w:val="22"/>
          </w:rPr>
          <m:t>X</m:t>
        </m:r>
      </m:oMath>
      <w:r>
        <w:rPr>
          <w:rFonts w:cs="Arial"/>
          <w:szCs w:val="22"/>
        </w:rPr>
        <w:t xml:space="preserve"> has the relationship </w:t>
      </w:r>
    </w:p>
    <w:p w14:paraId="58A83477" w14:textId="77777777" w:rsidR="00301614" w:rsidRPr="00C21F5E" w:rsidRDefault="00301614" w:rsidP="00301614">
      <w:pPr>
        <w:adjustRightInd w:val="0"/>
        <w:rPr>
          <w:rFonts w:cs="Arial"/>
          <w:szCs w:val="22"/>
        </w:rPr>
      </w:pPr>
      <m:oMathPara>
        <m:oMath>
          <m:r>
            <m:rPr>
              <m:sty m:val="p"/>
            </m:rPr>
            <w:rPr>
              <w:rFonts w:ascii="Cambria Math" w:hAnsi="Cambria Math" w:cs="Arial"/>
              <w:szCs w:val="22"/>
            </w:rPr>
            <m:t>Δ</m:t>
          </m:r>
          <m:r>
            <w:rPr>
              <w:rFonts w:ascii="Cambria Math" w:hAnsi="Cambria Math" w:cs="Arial"/>
              <w:szCs w:val="22"/>
            </w:rPr>
            <m:t>Y</m:t>
          </m:r>
          <m:r>
            <m:rPr>
              <m:sty m:val="p"/>
            </m:rPr>
            <w:rPr>
              <w:rFonts w:ascii="Cambria Math" w:hAnsi="Cambria Math" w:cs="Arial"/>
              <w:szCs w:val="22"/>
            </w:rPr>
            <m:t xml:space="preserve">= </m:t>
          </m:r>
          <m:sSup>
            <m:sSupPr>
              <m:ctrlPr>
                <w:rPr>
                  <w:rFonts w:ascii="Cambria Math" w:hAnsi="Cambria Math" w:cs="Arial"/>
                  <w:szCs w:val="22"/>
                </w:rPr>
              </m:ctrlPr>
            </m:sSupPr>
            <m:e>
              <m:r>
                <w:rPr>
                  <w:rFonts w:ascii="Cambria Math" w:hAnsi="Cambria Math" w:cs="Arial"/>
                  <w:szCs w:val="22"/>
                </w:rPr>
                <m:t>B</m:t>
              </m:r>
            </m:e>
            <m:sup>
              <m:r>
                <w:rPr>
                  <w:rFonts w:ascii="Cambria Math" w:hAnsi="Cambria Math" w:cs="Arial"/>
                  <w:szCs w:val="22"/>
                </w:rPr>
                <m:t>T</m:t>
              </m:r>
            </m:sup>
          </m:sSup>
          <m:d>
            <m:dPr>
              <m:ctrlPr>
                <w:rPr>
                  <w:rFonts w:ascii="Cambria Math" w:hAnsi="Cambria Math" w:cs="Arial"/>
                  <w:szCs w:val="22"/>
                </w:rPr>
              </m:ctrlPr>
            </m:dPr>
            <m:e>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e</m:t>
                  </m:r>
                </m:sup>
              </m:sSup>
              <m:r>
                <m:rPr>
                  <m:sty m:val="p"/>
                </m:rPr>
                <w:rPr>
                  <w:rFonts w:ascii="Cambria Math" w:hAnsi="Cambria Math" w:cs="Arial"/>
                  <w:szCs w:val="22"/>
                </w:rPr>
                <m:t>-</m:t>
              </m:r>
              <m:sSup>
                <m:sSupPr>
                  <m:ctrlPr>
                    <w:rPr>
                      <w:rFonts w:ascii="Cambria Math" w:hAnsi="Cambria Math" w:cs="Arial"/>
                      <w:szCs w:val="22"/>
                    </w:rPr>
                  </m:ctrlPr>
                </m:sSupPr>
                <m:e>
                  <m:r>
                    <w:rPr>
                      <w:rFonts w:ascii="Cambria Math" w:hAnsi="Cambria Math" w:cs="Arial"/>
                      <w:szCs w:val="22"/>
                    </w:rPr>
                    <m:t>X</m:t>
                  </m:r>
                </m:e>
                <m:sup>
                  <m:r>
                    <w:rPr>
                      <w:rFonts w:ascii="Cambria Math" w:hAnsi="Cambria Math" w:cs="Arial"/>
                      <w:szCs w:val="22"/>
                    </w:rPr>
                    <m:t>b</m:t>
                  </m:r>
                </m:sup>
              </m:sSup>
            </m:e>
          </m:d>
          <m:r>
            <m:rPr>
              <m:sty m:val="p"/>
            </m:rPr>
            <w:rPr>
              <w:rFonts w:ascii="Cambria Math" w:hAnsi="Cambria Math" w:cs="Arial"/>
              <w:szCs w:val="22"/>
            </w:rPr>
            <m:t xml:space="preserve">= </m:t>
          </m:r>
          <m:sSup>
            <m:sSupPr>
              <m:ctrlPr>
                <w:rPr>
                  <w:rFonts w:ascii="Cambria Math" w:hAnsi="Cambria Math" w:cs="Arial"/>
                  <w:szCs w:val="22"/>
                </w:rPr>
              </m:ctrlPr>
            </m:sSupPr>
            <m:e>
              <m:r>
                <w:rPr>
                  <w:rFonts w:ascii="Cambria Math" w:hAnsi="Cambria Math" w:cs="Arial"/>
                  <w:szCs w:val="22"/>
                </w:rPr>
                <m:t>B</m:t>
              </m:r>
            </m:e>
            <m:sup>
              <m:r>
                <w:rPr>
                  <w:rFonts w:ascii="Cambria Math" w:hAnsi="Cambria Math" w:cs="Arial"/>
                  <w:szCs w:val="22"/>
                </w:rPr>
                <m:t>T</m:t>
              </m:r>
            </m:sup>
          </m:sSup>
          <m:r>
            <m:rPr>
              <m:sty m:val="p"/>
            </m:rPr>
            <w:rPr>
              <w:rFonts w:ascii="Cambria Math" w:hAnsi="Cambria Math" w:cs="Arial"/>
              <w:szCs w:val="22"/>
            </w:rPr>
            <m:t>Δ</m:t>
          </m:r>
          <m:r>
            <w:rPr>
              <w:rFonts w:ascii="Cambria Math" w:hAnsi="Cambria Math" w:cs="Arial"/>
              <w:szCs w:val="22"/>
            </w:rPr>
            <m:t>X</m:t>
          </m:r>
          <m:r>
            <m:rPr>
              <m:sty m:val="p"/>
            </m:rPr>
            <w:rPr>
              <w:rFonts w:ascii="Cambria Math" w:hAnsi="Cambria Math" w:cs="Arial"/>
              <w:szCs w:val="22"/>
            </w:rPr>
            <m:t>.</m:t>
          </m:r>
        </m:oMath>
      </m:oMathPara>
    </w:p>
    <w:p w14:paraId="2D83099A" w14:textId="60BB7EC6" w:rsidR="00301614" w:rsidRPr="00CD7A9C" w:rsidRDefault="00301614" w:rsidP="00C21F5E">
      <w:pPr>
        <w:adjustRightInd w:val="0"/>
        <w:rPr>
          <w:rFonts w:cs="Arial"/>
          <w:szCs w:val="22"/>
        </w:rPr>
      </w:pPr>
      <w:r w:rsidRPr="00CD7A9C">
        <w:rPr>
          <w:rFonts w:cs="Arial"/>
          <w:szCs w:val="22"/>
        </w:rPr>
        <w:t xml:space="preserve">We can again use the CCA analysis for each </w:t>
      </w:r>
      <w:proofErr w:type="gramStart"/>
      <w:r w:rsidRPr="00CD7A9C">
        <w:rPr>
          <w:rFonts w:cs="Arial"/>
          <w:szCs w:val="22"/>
        </w:rPr>
        <w:t>treatment, but</w:t>
      </w:r>
      <w:proofErr w:type="gramEnd"/>
      <w:r w:rsidRPr="00CD7A9C">
        <w:rPr>
          <w:rFonts w:cs="Arial"/>
          <w:szCs w:val="22"/>
        </w:rPr>
        <w:t xml:space="preserve"> tie the direction to the </w:t>
      </w:r>
      <w:r w:rsidR="00CD7A9C" w:rsidRPr="00CD7A9C">
        <w:rPr>
          <w:rFonts w:cs="Arial"/>
          <w:szCs w:val="22"/>
        </w:rPr>
        <w:t xml:space="preserve">directions specified previously for </w:t>
      </w:r>
      <m:oMath>
        <m:r>
          <m:rPr>
            <m:sty m:val="p"/>
          </m:rPr>
          <w:rPr>
            <w:rFonts w:ascii="Cambria Math" w:hAnsi="Cambria Math" w:cs="Arial"/>
            <w:szCs w:val="22"/>
          </w:rPr>
          <m:t>Δ</m:t>
        </m:r>
        <m:r>
          <w:rPr>
            <w:rFonts w:ascii="Cambria Math" w:hAnsi="Cambria Math" w:cs="Arial"/>
            <w:szCs w:val="22"/>
          </w:rPr>
          <m:t>X</m:t>
        </m:r>
      </m:oMath>
      <w:r w:rsidR="00CD7A9C">
        <w:rPr>
          <w:rFonts w:cs="Arial"/>
          <w:szCs w:val="22"/>
        </w:rPr>
        <w:t xml:space="preserve">. This leads to solving </w:t>
      </w:r>
    </w:p>
    <w:p w14:paraId="3AA9802E" w14:textId="572CC321" w:rsidR="00CD7A9C" w:rsidRPr="00CD7A9C" w:rsidRDefault="00CD7A9C" w:rsidP="00CD7A9C">
      <w:pPr>
        <w:adjustRightInd w:val="0"/>
        <w:rPr>
          <w:rFonts w:cs="Arial"/>
          <w:szCs w:val="22"/>
        </w:rPr>
      </w:pP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oMath>
      <w:r w:rsidRPr="00CD7A9C">
        <w:rPr>
          <w:rFonts w:cs="Arial"/>
          <w:szCs w:val="22"/>
        </w:rPr>
        <w:t xml:space="preserve"> and </w:t>
      </w:r>
      <m:oMath>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=0</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oMath>
    </w:p>
    <w:p w14:paraId="0E694B71" w14:textId="1D1802A3" w:rsidR="00301614" w:rsidRPr="00CD7A9C" w:rsidRDefault="00CD7A9C" w:rsidP="00C21F5E">
      <w:pPr>
        <w:adjustRightInd w:val="0"/>
        <w:rPr>
          <w:rFonts w:cs="Arial"/>
          <w:szCs w:val="22"/>
        </w:rPr>
      </w:pPr>
      <w:r w:rsidRPr="00CD7A9C">
        <w:rPr>
          <w:rFonts w:cs="Arial"/>
          <w:szCs w:val="22"/>
        </w:rPr>
        <w:t>Furthermore, since</w:t>
      </w:r>
      <w:r>
        <w:rPr>
          <w:rFonts w:cs="Arial"/>
          <w:szCs w:val="22"/>
        </w:rPr>
        <w:t xml:space="preserve"> </w:t>
      </w:r>
      <m:oMath>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oMath>
      <w:r w:rsidRPr="00CD7A9C">
        <w:rPr>
          <w:rFonts w:cs="Arial"/>
          <w:szCs w:val="22"/>
        </w:rPr>
        <w:t xml:space="preserve"> is hig</w:t>
      </w:r>
      <w:proofErr w:type="spellStart"/>
      <w:r w:rsidRPr="00CD7A9C">
        <w:rPr>
          <w:rFonts w:cs="Arial"/>
          <w:szCs w:val="22"/>
        </w:rPr>
        <w:t>hly</w:t>
      </w:r>
      <w:proofErr w:type="spellEnd"/>
      <w:r w:rsidRPr="00CD7A9C">
        <w:rPr>
          <w:rFonts w:cs="Arial"/>
          <w:szCs w:val="22"/>
        </w:rPr>
        <w:t xml:space="preserve"> correlated with both </w:t>
      </w:r>
      <m:oMath>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oMath>
      <w:r>
        <w:rPr>
          <w:rFonts w:cs="Arial"/>
          <w:szCs w:val="22"/>
        </w:rPr>
        <w:t xml:space="preserve"> </w:t>
      </w:r>
      <w:r w:rsidRPr="00CD7A9C">
        <w:rPr>
          <w:rFonts w:cs="Arial"/>
          <w:szCs w:val="22"/>
        </w:rPr>
        <w:t xml:space="preserve">and </w:t>
      </w:r>
      <m:oMath>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oMath>
      <w:r w:rsidRPr="00CD7A9C">
        <w:rPr>
          <w:rFonts w:cs="Arial"/>
          <w:szCs w:val="22"/>
        </w:rPr>
        <w:t>, we can jointly solve, for</w:t>
      </w:r>
      <w:r>
        <w:rPr>
          <w:rFonts w:cs="Arial"/>
          <w:szCs w:val="22"/>
        </w:rPr>
        <w:t xml:space="preserve"> </w:t>
      </w:r>
      <m:oMath>
        <m:r>
          <w:rPr>
            <w:rFonts w:ascii="Cambria Math" w:hAnsi="Cambria Math" w:cs="Arial"/>
            <w:szCs w:val="22"/>
          </w:rPr>
          <m:t>t=1</m:t>
        </m:r>
      </m:oMath>
    </w:p>
    <w:p w14:paraId="6DA72D82" w14:textId="6E302FC6" w:rsidR="00CD7A9C" w:rsidRPr="00CD7A9C" w:rsidRDefault="00674AD0" w:rsidP="00C21F5E">
      <w:pPr>
        <w:adjustRightInd w:val="0"/>
        <w:rPr>
          <w:rFonts w:cs="Arial"/>
          <w:szCs w:val="22"/>
        </w:rPr>
      </w:pPr>
      <m:oMathPara>
        <m:oMath>
          <m:d>
            <m:dPr>
              <m:begChr m:val="{"/>
              <m:endChr m:val="}"/>
              <m:ctrlPr>
                <w:rPr>
                  <w:rFonts w:ascii="Cambria Math" w:hAnsi="Cambria Math" w:cs="Arial"/>
                  <w:szCs w:val="22"/>
                </w:rPr>
              </m:ctrlPr>
            </m:dPr>
            <m:e>
              <m:sSub>
                <m:sSubPr>
                  <m:ctrlPr>
                    <w:rPr>
                      <w:rFonts w:ascii="Cambria Math" w:hAnsi="Cambria Math" w:cs="Arial"/>
                      <w:szCs w:val="22"/>
                    </w:rPr>
                  </m:ctrlPr>
                </m:sSubPr>
                <m:e>
                  <m:r>
                    <w:rPr>
                      <w:rFonts w:ascii="Cambria Math" w:hAnsi="Cambria Math" w:cs="Arial"/>
                      <w:szCs w:val="22"/>
                    </w:rPr>
                    <m:t>μ</m:t>
                  </m:r>
                </m:e>
                <m:sub>
                  <m:r>
                    <m:rPr>
                      <m:sty m:val="p"/>
                    </m:rP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α</m:t>
                  </m:r>
                </m:e>
                <m:sub>
                  <m:r>
                    <m:rPr>
                      <m:sty m:val="p"/>
                    </m:rP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γ</m:t>
                  </m:r>
                </m:e>
                <m:sub>
                  <m:r>
                    <m:rPr>
                      <m:sty m:val="p"/>
                    </m:rPr>
                    <w:rPr>
                      <w:rFonts w:ascii="Cambria Math" w:hAnsi="Cambria Math" w:cs="Arial"/>
                      <w:szCs w:val="22"/>
                    </w:rPr>
                    <m:t>1</m:t>
                  </m:r>
                </m:sub>
              </m:sSub>
            </m:e>
          </m:d>
          <m:r>
            <m:rPr>
              <m:sty m:val="p"/>
            </m:rPr>
            <w:rPr>
              <w:rFonts w:ascii="Cambria Math" w:hAnsi="Cambria Math" w:cs="Arial"/>
              <w:szCs w:val="22"/>
            </w:rPr>
            <m:t>=</m:t>
          </m:r>
          <m:r>
            <w:rPr>
              <w:rFonts w:ascii="Cambria Math" w:hAnsi="Cambria Math" w:cs="Arial"/>
              <w:szCs w:val="22"/>
            </w:rPr>
            <m:t>argmax</m:t>
          </m:r>
          <m:r>
            <m:rPr>
              <m:sty m:val="p"/>
            </m:rPr>
            <w:rPr>
              <w:rFonts w:ascii="Cambria Math" w:hAnsi="Cambria Math" w:cs="Arial"/>
              <w:szCs w:val="22"/>
            </w:rPr>
            <m:t xml:space="preserve"> </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1</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=1</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1</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=1</m:t>
                  </m:r>
                </m:sub>
              </m:sSub>
            </m:e>
          </m:d>
          <m:r>
            <m:rPr>
              <m:sty m:val="p"/>
            </m:rPr>
            <w:rPr>
              <w:rFonts w:ascii="Cambria Math" w:hAnsi="Cambria Math" w:cs="Arial"/>
              <w:szCs w:val="22"/>
            </w:rPr>
            <m:t xml:space="preserve"> </m:t>
          </m:r>
        </m:oMath>
      </m:oMathPara>
    </w:p>
    <w:p w14:paraId="41EF931A" w14:textId="7B1A90D7" w:rsidR="00CD7A9C" w:rsidRPr="00CD7A9C" w:rsidRDefault="00CD7A9C" w:rsidP="00CD7A9C">
      <w:pPr>
        <w:adjustRightInd w:val="0"/>
        <w:rPr>
          <w:rFonts w:cs="Arial"/>
          <w:szCs w:val="22"/>
        </w:rPr>
      </w:pPr>
      <w:r w:rsidRPr="00CD7A9C">
        <w:rPr>
          <w:rFonts w:cs="Arial"/>
          <w:szCs w:val="22"/>
        </w:rPr>
        <w:t>And similarly for</w:t>
      </w:r>
      <w:r>
        <w:rPr>
          <w:rFonts w:cs="Arial"/>
          <w:szCs w:val="22"/>
        </w:rPr>
        <w:t xml:space="preserve"> </w:t>
      </w:r>
      <m:oMath>
        <m:r>
          <w:rPr>
            <w:rFonts w:ascii="Cambria Math" w:hAnsi="Cambria Math" w:cs="Arial"/>
            <w:szCs w:val="22"/>
          </w:rPr>
          <m:t>t=0</m:t>
        </m:r>
        <m:r>
          <m:rPr>
            <m:sty m:val="p"/>
          </m:rPr>
          <w:rPr>
            <w:rFonts w:ascii="Cambria Math" w:hAnsi="Cambria Math" w:cs="Arial"/>
            <w:szCs w:val="22"/>
          </w:rPr>
          <w:br/>
        </m:r>
      </m:oMath>
      <m:oMathPara>
        <m:oMath>
          <m:d>
            <m:dPr>
              <m:begChr m:val="{"/>
              <m:endChr m:val="}"/>
              <m:ctrlPr>
                <w:rPr>
                  <w:rFonts w:ascii="Cambria Math" w:hAnsi="Cambria Math" w:cs="Arial"/>
                  <w:szCs w:val="22"/>
                </w:rPr>
              </m:ctrlPr>
            </m:dPr>
            <m:e>
              <m:sSub>
                <m:sSubPr>
                  <m:ctrlPr>
                    <w:rPr>
                      <w:rFonts w:ascii="Cambria Math" w:hAnsi="Cambria Math" w:cs="Arial"/>
                      <w:szCs w:val="22"/>
                    </w:rPr>
                  </m:ctrlPr>
                </m:sSubPr>
                <m:e>
                  <m:r>
                    <w:rPr>
                      <w:rFonts w:ascii="Cambria Math" w:hAnsi="Cambria Math" w:cs="Arial"/>
                      <w:szCs w:val="22"/>
                    </w:rPr>
                    <m:t>μ</m:t>
                  </m:r>
                </m:e>
                <m:sub>
                  <m:r>
                    <m:rPr>
                      <m:sty m:val="p"/>
                    </m:rPr>
                    <w:rPr>
                      <w:rFonts w:ascii="Cambria Math" w:hAnsi="Cambria Math" w:cs="Arial"/>
                      <w:szCs w:val="22"/>
                    </w:rPr>
                    <m:t>0</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α</m:t>
                  </m:r>
                </m:e>
                <m:sub>
                  <m:r>
                    <m:rPr>
                      <m:sty m:val="p"/>
                    </m:rPr>
                    <w:rPr>
                      <w:rFonts w:ascii="Cambria Math" w:hAnsi="Cambria Math" w:cs="Arial"/>
                      <w:szCs w:val="22"/>
                    </w:rPr>
                    <m:t>0</m:t>
                  </m:r>
                </m:sub>
              </m:sSub>
              <m:r>
                <m:rPr>
                  <m:sty m:val="p"/>
                </m:rPr>
                <w:rPr>
                  <w:rFonts w:ascii="Cambria Math" w:hAnsi="Cambria Math" w:cs="Arial"/>
                  <w:szCs w:val="22"/>
                </w:rPr>
                <m:t>,</m:t>
              </m:r>
              <m:sSub>
                <m:sSubPr>
                  <m:ctrlPr>
                    <w:rPr>
                      <w:rFonts w:ascii="Cambria Math" w:hAnsi="Cambria Math" w:cs="Arial"/>
                      <w:szCs w:val="22"/>
                    </w:rPr>
                  </m:ctrlPr>
                </m:sSubPr>
                <m:e>
                  <m:r>
                    <w:rPr>
                      <w:rFonts w:ascii="Cambria Math" w:hAnsi="Cambria Math" w:cs="Arial"/>
                      <w:szCs w:val="22"/>
                    </w:rPr>
                    <m:t>γ</m:t>
                  </m:r>
                </m:e>
                <m:sub>
                  <m:r>
                    <m:rPr>
                      <m:sty m:val="p"/>
                    </m:rPr>
                    <w:rPr>
                      <w:rFonts w:ascii="Cambria Math" w:hAnsi="Cambria Math" w:cs="Arial"/>
                      <w:szCs w:val="22"/>
                    </w:rPr>
                    <m:t>0</m:t>
                  </m:r>
                </m:sub>
              </m:sSub>
            </m:e>
          </m:d>
          <m:r>
            <m:rPr>
              <m:sty m:val="p"/>
            </m:rPr>
            <w:rPr>
              <w:rFonts w:ascii="Cambria Math" w:hAnsi="Cambria Math" w:cs="Arial"/>
              <w:szCs w:val="22"/>
            </w:rPr>
            <m:t>=</m:t>
          </m:r>
          <m:r>
            <w:rPr>
              <w:rFonts w:ascii="Cambria Math" w:hAnsi="Cambria Math" w:cs="Arial"/>
              <w:szCs w:val="22"/>
            </w:rPr>
            <m:t>argmax</m:t>
          </m:r>
          <m:r>
            <m:rPr>
              <m:sty m:val="p"/>
            </m:rPr>
            <w:rPr>
              <w:rFonts w:ascii="Cambria Math" w:hAnsi="Cambria Math" w:cs="Arial"/>
              <w:szCs w:val="22"/>
            </w:rPr>
            <m:t xml:space="preserve"> </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0</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=0</m:t>
                  </m:r>
                </m:sub>
              </m:sSub>
              <m:r>
                <m:rPr>
                  <m:sty m:val="p"/>
                </m:rPr>
                <w:rPr>
                  <w:rFonts w:ascii="Cambria Math" w:hAnsi="Cambria Math" w:cs="Arial"/>
                  <w:szCs w:val="22"/>
                </w:rPr>
                <m:t xml:space="preserve">, </m:t>
              </m:r>
              <m:sSubSup>
                <m:sSubSupPr>
                  <m:ctrlPr>
                    <w:rPr>
                      <w:rFonts w:ascii="Cambria Math" w:hAnsi="Cambria Math" w:cs="Arial"/>
                      <w:szCs w:val="22"/>
                    </w:rPr>
                  </m:ctrlPr>
                </m:sSubSupPr>
                <m:e>
                  <m:r>
                    <m:rPr>
                      <m:sty m:val="p"/>
                    </m:rPr>
                    <w:rPr>
                      <w:rFonts w:ascii="Cambria Math" w:hAnsi="Cambria Math" w:cs="Arial"/>
                      <w:szCs w:val="22"/>
                    </w:rPr>
                    <m:t>α</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Sub>
            </m:e>
          </m:d>
          <m:r>
            <m:rPr>
              <m:sty m:val="p"/>
            </m:rPr>
            <w:rPr>
              <w:rFonts w:ascii="Cambria Math" w:hAnsi="Cambria Math" w:cs="Arial"/>
              <w:szCs w:val="22"/>
            </w:rPr>
            <m:t>+</m:t>
          </m:r>
          <m:r>
            <w:rPr>
              <w:rFonts w:ascii="Cambria Math" w:hAnsi="Cambria Math" w:cs="Arial"/>
              <w:szCs w:val="22"/>
            </w:rPr>
            <m:t>corr</m:t>
          </m:r>
          <m:d>
            <m:dPr>
              <m:ctrlPr>
                <w:rPr>
                  <w:rFonts w:ascii="Cambria Math" w:hAnsi="Cambria Math" w:cs="Arial"/>
                  <w:szCs w:val="22"/>
                </w:rPr>
              </m:ctrlPr>
            </m:dPr>
            <m:e>
              <m:sSubSup>
                <m:sSubSupPr>
                  <m:ctrlPr>
                    <w:rPr>
                      <w:rFonts w:ascii="Cambria Math" w:hAnsi="Cambria Math" w:cs="Arial"/>
                      <w:szCs w:val="22"/>
                    </w:rPr>
                  </m:ctrlPr>
                </m:sSubSupPr>
                <m:e>
                  <m:r>
                    <w:rPr>
                      <w:rFonts w:ascii="Cambria Math" w:hAnsi="Cambria Math" w:cs="Arial"/>
                      <w:szCs w:val="22"/>
                    </w:rPr>
                    <m:t>μ</m:t>
                  </m:r>
                </m:e>
                <m:sub>
                  <m:r>
                    <m:rPr>
                      <m:sty m:val="p"/>
                    </m:rPr>
                    <w:rPr>
                      <w:rFonts w:ascii="Cambria Math" w:hAnsi="Cambria Math" w:cs="Arial"/>
                      <w:szCs w:val="22"/>
                    </w:rPr>
                    <m:t>0</m:t>
                  </m:r>
                </m:sub>
                <m:sup>
                  <m:r>
                    <w:rPr>
                      <w:rFonts w:ascii="Cambria Math" w:hAnsi="Cambria Math" w:cs="Arial"/>
                      <w:szCs w:val="22"/>
                    </w:rPr>
                    <m:t>T</m:t>
                  </m:r>
                </m:sup>
              </m:sSubSup>
              <m:sSubSup>
                <m:sSubSupPr>
                  <m:ctrlPr>
                    <w:rPr>
                      <w:rFonts w:ascii="Cambria Math" w:hAnsi="Cambria Math" w:cs="Arial"/>
                      <w:szCs w:val="22"/>
                    </w:rPr>
                  </m:ctrlPr>
                </m:sSubSupPr>
                <m:e>
                  <m:r>
                    <w:rPr>
                      <w:rFonts w:ascii="Cambria Math" w:hAnsi="Cambria Math" w:cs="Arial"/>
                      <w:szCs w:val="22"/>
                    </w:rPr>
                    <m:t>X</m:t>
                  </m:r>
                </m:e>
                <m:sub>
                  <m:r>
                    <w:rPr>
                      <w:rFonts w:ascii="Cambria Math" w:hAnsi="Cambria Math" w:cs="Arial"/>
                      <w:szCs w:val="22"/>
                    </w:rPr>
                    <m:t>T</m:t>
                  </m:r>
                  <m:r>
                    <m:rPr>
                      <m:sty m:val="p"/>
                    </m:rPr>
                    <w:rPr>
                      <w:rFonts w:ascii="Cambria Math" w:hAnsi="Cambria Math" w:cs="Arial"/>
                      <w:szCs w:val="22"/>
                    </w:rPr>
                    <m:t>=0</m:t>
                  </m:r>
                </m:sub>
                <m:sup>
                  <m:r>
                    <w:rPr>
                      <w:rFonts w:ascii="Cambria Math" w:hAnsi="Cambria Math" w:cs="Arial"/>
                      <w:szCs w:val="22"/>
                    </w:rPr>
                    <m:t>b</m:t>
                  </m:r>
                </m:sup>
              </m:sSubSup>
              <m:r>
                <m:rPr>
                  <m:sty m:val="p"/>
                </m:rPr>
                <w:rPr>
                  <w:rFonts w:ascii="Cambria Math" w:hAnsi="Cambria Math" w:cs="Arial"/>
                  <w:szCs w:val="22"/>
                </w:rPr>
                <m:t xml:space="preserve">, </m:t>
              </m:r>
              <m:sSubSup>
                <m:sSubSupPr>
                  <m:ctrlPr>
                    <w:rPr>
                      <w:rFonts w:ascii="Cambria Math" w:hAnsi="Cambria Math" w:cs="Arial"/>
                      <w:szCs w:val="22"/>
                    </w:rPr>
                  </m:ctrlPr>
                </m:sSubSupPr>
                <m:e>
                  <m:r>
                    <w:rPr>
                      <w:rFonts w:ascii="Cambria Math" w:hAnsi="Cambria Math" w:cs="Arial"/>
                      <w:szCs w:val="22"/>
                    </w:rPr>
                    <m:t>γ</m:t>
                  </m:r>
                </m:e>
                <m:sub>
                  <m:r>
                    <m:rPr>
                      <m:sty m:val="p"/>
                    </m:rPr>
                    <w:rPr>
                      <w:rFonts w:ascii="Cambria Math" w:hAnsi="Cambria Math" w:cs="Arial"/>
                      <w:szCs w:val="22"/>
                    </w:rPr>
                    <m:t>0</m:t>
                  </m:r>
                </m:sub>
                <m:sup>
                  <m:r>
                    <w:rPr>
                      <w:rFonts w:ascii="Cambria Math" w:hAnsi="Cambria Math" w:cs="Arial"/>
                      <w:szCs w:val="22"/>
                    </w:rPr>
                    <m:t>T</m:t>
                  </m:r>
                </m:sup>
              </m:sSubSup>
              <m:r>
                <m:rPr>
                  <m:sty m:val="p"/>
                </m:rPr>
                <w:rPr>
                  <w:rFonts w:ascii="Cambria Math" w:hAnsi="Cambria Math" w:cs="Arial"/>
                  <w:szCs w:val="22"/>
                </w:rPr>
                <m:t>Δ</m:t>
              </m:r>
              <m:sSub>
                <m:sSubPr>
                  <m:ctrlPr>
                    <w:rPr>
                      <w:rFonts w:ascii="Cambria Math" w:hAnsi="Cambria Math" w:cs="Arial"/>
                      <w:szCs w:val="22"/>
                    </w:rPr>
                  </m:ctrlPr>
                </m:sSubPr>
                <m:e>
                  <m:r>
                    <w:rPr>
                      <w:rFonts w:ascii="Cambria Math" w:hAnsi="Cambria Math" w:cs="Arial"/>
                      <w:szCs w:val="22"/>
                    </w:rPr>
                    <m:t>Y</m:t>
                  </m:r>
                </m:e>
                <m:sub>
                  <m:r>
                    <w:rPr>
                      <w:rFonts w:ascii="Cambria Math" w:hAnsi="Cambria Math" w:cs="Arial"/>
                      <w:szCs w:val="22"/>
                    </w:rPr>
                    <m:t>T</m:t>
                  </m:r>
                  <m:r>
                    <m:rPr>
                      <m:sty m:val="p"/>
                    </m:rPr>
                    <w:rPr>
                      <w:rFonts w:ascii="Cambria Math" w:hAnsi="Cambria Math" w:cs="Arial"/>
                      <w:szCs w:val="22"/>
                    </w:rPr>
                    <m:t>=0</m:t>
                  </m:r>
                </m:sub>
              </m:sSub>
            </m:e>
          </m:d>
          <m:r>
            <m:rPr>
              <m:sty m:val="p"/>
            </m:rPr>
            <w:rPr>
              <w:rFonts w:ascii="Cambria Math" w:hAnsi="Cambria Math" w:cs="Arial"/>
              <w:szCs w:val="22"/>
            </w:rPr>
            <m:t xml:space="preserve"> </m:t>
          </m:r>
        </m:oMath>
      </m:oMathPara>
    </w:p>
    <w:p w14:paraId="4AF1F956" w14:textId="64E09E0E" w:rsidR="00CD7A9C" w:rsidRDefault="00CD7A9C" w:rsidP="00C21F5E">
      <w:pPr>
        <w:adjustRightInd w:val="0"/>
        <w:rPr>
          <w:rFonts w:cs="Arial"/>
          <w:bCs/>
          <w:szCs w:val="22"/>
        </w:rPr>
      </w:pPr>
      <w:r>
        <w:rPr>
          <w:rFonts w:cs="Arial"/>
          <w:bCs/>
          <w:szCs w:val="22"/>
        </w:rPr>
        <w:t xml:space="preserve">Note that the entire derivation above is to locally approximate the relationship between different types of measurements of the two different treatments. However, we still need to develop the splitting rule that differentiate the treatment effect. </w:t>
      </w:r>
    </w:p>
    <w:p w14:paraId="655F38FB" w14:textId="1119D8C4" w:rsidR="00CD7A9C" w:rsidRDefault="00CD7A9C" w:rsidP="00C21F5E">
      <w:pPr>
        <w:adjustRightInd w:val="0"/>
        <w:rPr>
          <w:rFonts w:cs="Arial"/>
          <w:bCs/>
          <w:szCs w:val="22"/>
        </w:rPr>
      </w:pPr>
    </w:p>
    <w:p w14:paraId="520927E3" w14:textId="4FF25785" w:rsidR="00F73DDB" w:rsidRDefault="00F73DDB" w:rsidP="00F73DDB">
      <w:pPr>
        <w:adjustRightInd w:val="0"/>
        <w:rPr>
          <w:rFonts w:cs="Arial"/>
          <w:bCs/>
          <w:szCs w:val="22"/>
        </w:rPr>
      </w:pPr>
      <w:commentRangeStart w:id="3"/>
      <w:commentRangeStart w:id="4"/>
      <w:r>
        <w:rPr>
          <w:rFonts w:cs="Arial"/>
          <w:bCs/>
          <w:szCs w:val="22"/>
        </w:rPr>
        <w:t xml:space="preserve">First, the split should be performed on the covariate </w:t>
      </w:r>
      <m:oMath>
        <m:r>
          <m:rPr>
            <m:sty m:val="p"/>
          </m:rPr>
          <w:rPr>
            <w:rFonts w:ascii="Cambria Math" w:hAnsi="Cambria Math" w:cs="Arial"/>
            <w:szCs w:val="22"/>
          </w:rPr>
          <w:br/>
        </m:r>
      </m:oMath>
      <m:oMathPara>
        <m:oMath>
          <m:r>
            <w:rPr>
              <w:rFonts w:ascii="Cambria Math" w:hAnsi="Cambria Math" w:cs="Arial"/>
              <w:szCs w:val="22"/>
            </w:rPr>
            <m:t>μ</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b</m:t>
              </m:r>
            </m:sup>
          </m:sSup>
          <m:r>
            <w:rPr>
              <w:rFonts w:ascii="Cambria Math" w:hAnsi="Cambria Math" w:cs="Arial"/>
              <w:szCs w:val="22"/>
            </w:rPr>
            <m:t>=</m:t>
          </m:r>
          <m:sSup>
            <m:sSupPr>
              <m:ctrlPr>
                <w:rPr>
                  <w:rFonts w:ascii="Cambria Math" w:hAnsi="Cambria Math" w:cs="Arial"/>
                  <w:szCs w:val="22"/>
                </w:rPr>
              </m:ctrlPr>
            </m:sSupPr>
            <m:e>
              <m:d>
                <m:dPr>
                  <m:ctrlPr>
                    <w:rPr>
                      <w:rFonts w:ascii="Cambria Math" w:hAnsi="Cambria Math" w:cs="Arial"/>
                      <w:i/>
                      <w:szCs w:val="22"/>
                    </w:rPr>
                  </m:ctrlPr>
                </m:dPr>
                <m:e>
                  <m:sSub>
                    <m:sSubPr>
                      <m:ctrlPr>
                        <w:rPr>
                          <w:rFonts w:ascii="Cambria Math" w:hAnsi="Cambria Math" w:cs="Arial"/>
                          <w:szCs w:val="22"/>
                        </w:rPr>
                      </m:ctrlPr>
                    </m:sSubPr>
                    <m:e>
                      <m:r>
                        <m:rPr>
                          <m:sty m:val="p"/>
                        </m:rPr>
                        <w:rPr>
                          <w:rFonts w:ascii="Cambria Math" w:hAnsi="Cambria Math" w:cs="Arial"/>
                          <w:szCs w:val="22"/>
                        </w:rPr>
                        <m:t>μ</m:t>
                      </m:r>
                    </m:e>
                    <m:sub>
                      <m:r>
                        <w:rPr>
                          <w:rFonts w:ascii="Cambria Math" w:hAnsi="Cambria Math" w:cs="Arial"/>
                          <w:szCs w:val="22"/>
                        </w:rPr>
                        <m:t>1</m:t>
                      </m:r>
                    </m:sub>
                  </m:sSub>
                  <m:r>
                    <m:rPr>
                      <m:sty m:val="p"/>
                    </m:rPr>
                    <w:rPr>
                      <w:rFonts w:ascii="Cambria Math" w:hAnsi="Cambria Math" w:cs="Arial"/>
                      <w:szCs w:val="22"/>
                    </w:rPr>
                    <m:t>-</m:t>
                  </m:r>
                  <m:sSub>
                    <m:sSubPr>
                      <m:ctrlPr>
                        <w:rPr>
                          <w:rFonts w:ascii="Cambria Math" w:hAnsi="Cambria Math" w:cs="Arial"/>
                          <w:szCs w:val="22"/>
                        </w:rPr>
                      </m:ctrlPr>
                    </m:sSubPr>
                    <m:e>
                      <m:r>
                        <m:rPr>
                          <m:sty m:val="p"/>
                        </m:rPr>
                        <w:rPr>
                          <w:rFonts w:ascii="Cambria Math" w:hAnsi="Cambria Math" w:cs="Arial"/>
                          <w:szCs w:val="22"/>
                        </w:rPr>
                        <m:t>μ</m:t>
                      </m:r>
                    </m:e>
                    <m:sub>
                      <m:r>
                        <w:rPr>
                          <w:rFonts w:ascii="Cambria Math" w:hAnsi="Cambria Math" w:cs="Arial"/>
                          <w:szCs w:val="22"/>
                        </w:rPr>
                        <m:t>0</m:t>
                      </m:r>
                    </m:sub>
                  </m:sSub>
                  <m:ctrlPr>
                    <w:rPr>
                      <w:rFonts w:ascii="Cambria Math" w:hAnsi="Cambria Math" w:cs="Arial"/>
                      <w:szCs w:val="22"/>
                    </w:rPr>
                  </m:ctrlPr>
                </m:e>
              </m:d>
              <m:ctrlPr>
                <w:rPr>
                  <w:rFonts w:ascii="Cambria Math" w:hAnsi="Cambria Math" w:cs="Arial"/>
                  <w:i/>
                  <w:szCs w:val="22"/>
                </w:rPr>
              </m:ctrlPr>
            </m:e>
            <m:sup>
              <m:r>
                <w:rPr>
                  <w:rFonts w:ascii="Cambria Math" w:hAnsi="Cambria Math" w:cs="Arial"/>
                  <w:szCs w:val="22"/>
                </w:rPr>
                <m:t>T</m:t>
              </m:r>
            </m:sup>
          </m:sSup>
          <m:sSup>
            <m:sSupPr>
              <m:ctrlPr>
                <w:rPr>
                  <w:rFonts w:ascii="Cambria Math" w:hAnsi="Cambria Math" w:cs="Arial"/>
                  <w:szCs w:val="22"/>
                </w:rPr>
              </m:ctrlPr>
            </m:sSupPr>
            <m:e>
              <m:r>
                <m:rPr>
                  <m:sty m:val="p"/>
                </m:rPr>
                <w:rPr>
                  <w:rFonts w:ascii="Cambria Math" w:hAnsi="Cambria Math" w:cs="Arial"/>
                  <w:szCs w:val="22"/>
                </w:rPr>
                <m:t>X</m:t>
              </m:r>
            </m:e>
            <m:sup>
              <m:r>
                <w:rPr>
                  <w:rFonts w:ascii="Cambria Math" w:hAnsi="Cambria Math" w:cs="Arial"/>
                  <w:szCs w:val="22"/>
                </w:rPr>
                <m:t>b</m:t>
              </m:r>
            </m:sup>
          </m:sSup>
        </m:oMath>
      </m:oMathPara>
    </w:p>
    <w:p w14:paraId="279D9A0A" w14:textId="6EB4BE13" w:rsidR="00CD7A9C" w:rsidRDefault="00F73DDB" w:rsidP="00C21F5E">
      <w:pPr>
        <w:adjustRightInd w:val="0"/>
        <w:rPr>
          <w:rFonts w:cs="Arial"/>
          <w:bCs/>
          <w:szCs w:val="22"/>
        </w:rPr>
      </w:pPr>
      <w:r>
        <w:rPr>
          <w:rFonts w:cs="Arial"/>
          <w:bCs/>
          <w:szCs w:val="22"/>
        </w:rPr>
        <w:t xml:space="preserve">Note that this is a univariate variable after the linear combination. </w:t>
      </w:r>
      <w:commentRangeEnd w:id="3"/>
      <w:r w:rsidR="00440AA4">
        <w:rPr>
          <w:rStyle w:val="CommentReference"/>
        </w:rPr>
        <w:commentReference w:id="3"/>
      </w:r>
      <w:commentRangeEnd w:id="4"/>
      <w:r w:rsidR="002B4C65">
        <w:rPr>
          <w:rStyle w:val="CommentReference"/>
        </w:rPr>
        <w:commentReference w:id="4"/>
      </w:r>
      <w:r>
        <w:rPr>
          <w:rFonts w:cs="Arial"/>
          <w:bCs/>
          <w:szCs w:val="22"/>
        </w:rPr>
        <w:t xml:space="preserve">Then to perform a split on this variable, we need to calculate the impurity reduction on the (difference) of outcome of interest. </w:t>
      </w:r>
      <w:r w:rsidR="00CD7A9C">
        <w:rPr>
          <w:rFonts w:cs="Arial"/>
          <w:bCs/>
          <w:szCs w:val="22"/>
        </w:rPr>
        <w:t xml:space="preserve">To do this, we </w:t>
      </w:r>
      <w:r>
        <w:rPr>
          <w:rFonts w:cs="Arial"/>
          <w:bCs/>
          <w:szCs w:val="22"/>
        </w:rPr>
        <w:t xml:space="preserve">first </w:t>
      </w:r>
      <w:r w:rsidR="00CD7A9C">
        <w:rPr>
          <w:rFonts w:cs="Arial"/>
          <w:bCs/>
          <w:szCs w:val="22"/>
        </w:rPr>
        <w:t xml:space="preserve">calculate the treatment difference, which is simply </w:t>
      </w:r>
    </w:p>
    <w:p w14:paraId="0E0E3C04" w14:textId="5D7CD3AA" w:rsidR="00CD7A9C" w:rsidRPr="00E03246" w:rsidRDefault="00674AD0" w:rsidP="00C21F5E">
      <w:pPr>
        <w:adjustRightInd w:val="0"/>
        <w:rPr>
          <w:color w:val="FF0000"/>
          <w:rPrChange w:id="5" w:author="Guo, Boyi" w:date="2020-01-24T11:06:00Z">
            <w:rPr>
              <w:rFonts w:cs="Arial"/>
              <w:bCs/>
              <w:szCs w:val="22"/>
            </w:rPr>
          </w:rPrChange>
        </w:rPr>
      </w:pPr>
      <m:oMathPara>
        <m:oMath>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m:rPr>
                          <m:sty m:val="p"/>
                        </m:rPr>
                        <w:rPr>
                          <w:rFonts w:ascii="Cambria Math" w:hAnsi="Cambria Math"/>
                          <w:rPrChange w:id="6" w:author="Guo, Boyi" w:date="2020-01-24T11:06:00Z">
                            <w:rPr>
                              <w:rFonts w:ascii="Cambria Math" w:hAnsi="Cambria Math"/>
                              <w:color w:val="FF0000"/>
                            </w:rPr>
                          </w:rPrChange>
                        </w:rPr>
                        <m:t>γ</m:t>
                      </m:r>
                    </m:e>
                    <m:sub>
                      <m:r>
                        <w:rPr>
                          <w:rFonts w:ascii="Cambria Math" w:hAnsi="Cambria Math"/>
                          <w:rPrChange w:id="7" w:author="Guo, Boyi" w:date="2020-01-24T11:06:00Z">
                            <w:rPr>
                              <w:rFonts w:ascii="Cambria Math" w:hAnsi="Cambria Math"/>
                              <w:color w:val="FF0000"/>
                            </w:rPr>
                          </w:rPrChange>
                        </w:rPr>
                        <m:t>1</m:t>
                      </m:r>
                    </m:sub>
                  </m:sSub>
                  <m:r>
                    <m:rPr>
                      <m:sty m:val="p"/>
                    </m:rPr>
                    <w:rPr>
                      <w:rFonts w:ascii="Cambria Math" w:hAnsi="Cambria Math"/>
                      <w:rPrChange w:id="8" w:author="Guo, Boyi" w:date="2020-01-24T11:06:00Z">
                        <w:rPr>
                          <w:rFonts w:ascii="Cambria Math" w:hAnsi="Cambria Math"/>
                          <w:color w:val="FF0000"/>
                        </w:rPr>
                      </w:rPrChange>
                    </w:rPr>
                    <m:t>-</m:t>
                  </m:r>
                  <m:sSub>
                    <m:sSubPr>
                      <m:ctrlPr>
                        <w:rPr>
                          <w:rFonts w:ascii="Cambria Math" w:hAnsi="Cambria Math"/>
                        </w:rPr>
                      </m:ctrlPr>
                    </m:sSubPr>
                    <m:e>
                      <m:r>
                        <m:rPr>
                          <m:sty m:val="p"/>
                        </m:rPr>
                        <w:rPr>
                          <w:rFonts w:ascii="Cambria Math" w:hAnsi="Cambria Math"/>
                          <w:rPrChange w:id="9" w:author="Guo, Boyi" w:date="2020-01-24T11:06:00Z">
                            <w:rPr>
                              <w:rFonts w:ascii="Cambria Math" w:hAnsi="Cambria Math"/>
                              <w:color w:val="FF0000"/>
                            </w:rPr>
                          </w:rPrChange>
                        </w:rPr>
                        <m:t>γ</m:t>
                      </m:r>
                    </m:e>
                    <m:sub>
                      <m:r>
                        <w:rPr>
                          <w:rFonts w:ascii="Cambria Math" w:hAnsi="Cambria Math"/>
                          <w:rPrChange w:id="10" w:author="Guo, Boyi" w:date="2020-01-24T11:06:00Z">
                            <w:rPr>
                              <w:rFonts w:ascii="Cambria Math" w:hAnsi="Cambria Math"/>
                              <w:color w:val="FF0000"/>
                            </w:rPr>
                          </w:rPrChange>
                        </w:rPr>
                        <m:t>0</m:t>
                      </m:r>
                    </m:sub>
                  </m:sSub>
                  <m:ctrlPr>
                    <w:rPr>
                      <w:rFonts w:ascii="Cambria Math" w:hAnsi="Cambria Math"/>
                    </w:rPr>
                  </m:ctrlPr>
                </m:e>
              </m:d>
              <m:ctrlPr>
                <w:rPr>
                  <w:rFonts w:ascii="Cambria Math" w:hAnsi="Cambria Math"/>
                  <w:i/>
                </w:rPr>
              </m:ctrlPr>
            </m:e>
            <m:sup>
              <m:r>
                <w:rPr>
                  <w:rFonts w:ascii="Cambria Math" w:hAnsi="Cambria Math"/>
                  <w:rPrChange w:id="11" w:author="Guo, Boyi" w:date="2020-01-24T11:06:00Z">
                    <w:rPr>
                      <w:rFonts w:ascii="Cambria Math" w:hAnsi="Cambria Math"/>
                      <w:color w:val="FF0000"/>
                    </w:rPr>
                  </w:rPrChange>
                </w:rPr>
                <m:t>T</m:t>
              </m:r>
            </m:sup>
          </m:sSup>
          <m:r>
            <m:rPr>
              <m:sty m:val="p"/>
            </m:rPr>
            <w:rPr>
              <w:rFonts w:ascii="Cambria Math" w:hAnsi="Cambria Math"/>
              <w:rPrChange w:id="12" w:author="Guo, Boyi" w:date="2020-01-24T11:06:00Z">
                <w:rPr>
                  <w:rFonts w:ascii="Cambria Math" w:hAnsi="Cambria Math"/>
                  <w:color w:val="FF0000"/>
                </w:rPr>
              </w:rPrChange>
            </w:rPr>
            <m:t>Δ</m:t>
          </m:r>
          <m:r>
            <w:rPr>
              <w:rFonts w:ascii="Cambria Math" w:hAnsi="Cambria Math"/>
              <w:rPrChange w:id="13" w:author="Guo, Boyi" w:date="2020-01-24T11:06:00Z">
                <w:rPr>
                  <w:rFonts w:ascii="Cambria Math" w:hAnsi="Cambria Math"/>
                  <w:color w:val="FF0000"/>
                </w:rPr>
              </w:rPrChange>
            </w:rPr>
            <m:t>Y</m:t>
          </m:r>
          <m:r>
            <w:ins w:id="14" w:author="Guo, Boyi" w:date="2020-01-24T11:06:00Z">
              <w:rPr>
                <w:rFonts w:ascii="Cambria Math" w:hAnsi="Cambria Math" w:cs="Arial"/>
                <w:color w:val="FF0000"/>
                <w:szCs w:val="22"/>
              </w:rPr>
              <m:t>=</m:t>
            </w:ins>
          </m:r>
          <m:sSub>
            <m:sSubPr>
              <m:ctrlPr>
                <w:ins w:id="15" w:author="Guo, Boyi" w:date="2020-01-24T11:06:00Z">
                  <w:rPr>
                    <w:rFonts w:ascii="Cambria Math" w:hAnsi="Cambria Math" w:cs="Arial"/>
                    <w:i/>
                    <w:color w:val="FF0000"/>
                    <w:szCs w:val="22"/>
                  </w:rPr>
                </w:ins>
              </m:ctrlPr>
            </m:sSubPr>
            <m:e>
              <m:r>
                <w:ins w:id="16" w:author="Guo, Boyi" w:date="2020-01-24T11:06:00Z">
                  <w:rPr>
                    <w:rFonts w:ascii="Cambria Math" w:hAnsi="Cambria Math" w:cs="Arial"/>
                    <w:color w:val="FF0000"/>
                    <w:szCs w:val="22"/>
                  </w:rPr>
                  <m:t>γ</m:t>
                </w:ins>
              </m:r>
            </m:e>
            <m:sub>
              <m:r>
                <w:ins w:id="17" w:author="Guo, Boyi" w:date="2020-01-24T11:06:00Z">
                  <w:rPr>
                    <w:rFonts w:ascii="Cambria Math" w:hAnsi="Cambria Math" w:cs="Arial"/>
                    <w:color w:val="FF0000"/>
                    <w:szCs w:val="22"/>
                  </w:rPr>
                  <m:t>1</m:t>
                </w:ins>
              </m:r>
            </m:sub>
          </m:sSub>
          <m:r>
            <w:ins w:id="18" w:author="Guo, Boyi" w:date="2020-01-24T11:06:00Z">
              <m:rPr>
                <m:sty m:val="p"/>
              </m:rPr>
              <w:rPr>
                <w:rFonts w:ascii="Cambria Math" w:hAnsi="Cambria Math" w:cs="Arial"/>
                <w:color w:val="FF0000"/>
                <w:szCs w:val="22"/>
              </w:rPr>
              <m:t>Δ</m:t>
            </w:ins>
          </m:r>
          <m:r>
            <w:ins w:id="19" w:author="Guo, Boyi" w:date="2020-01-24T11:06:00Z">
              <w:rPr>
                <w:rFonts w:ascii="Cambria Math" w:hAnsi="Cambria Math" w:cs="Arial"/>
                <w:color w:val="FF0000"/>
                <w:szCs w:val="22"/>
              </w:rPr>
              <m:t>Y-</m:t>
            </w:ins>
          </m:r>
          <m:sSub>
            <m:sSubPr>
              <m:ctrlPr>
                <w:ins w:id="20" w:author="Guo, Boyi" w:date="2020-01-24T11:06:00Z">
                  <w:rPr>
                    <w:rFonts w:ascii="Cambria Math" w:hAnsi="Cambria Math" w:cs="Arial"/>
                    <w:i/>
                    <w:color w:val="FF0000"/>
                    <w:szCs w:val="22"/>
                  </w:rPr>
                </w:ins>
              </m:ctrlPr>
            </m:sSubPr>
            <m:e>
              <m:r>
                <w:ins w:id="21" w:author="Guo, Boyi" w:date="2020-01-24T11:06:00Z">
                  <w:rPr>
                    <w:rFonts w:ascii="Cambria Math" w:hAnsi="Cambria Math" w:cs="Arial"/>
                    <w:color w:val="FF0000"/>
                    <w:szCs w:val="22"/>
                  </w:rPr>
                  <m:t>γ</m:t>
                </w:ins>
              </m:r>
            </m:e>
            <m:sub>
              <m:r>
                <w:ins w:id="22" w:author="Guo, Boyi" w:date="2020-01-24T11:06:00Z">
                  <w:rPr>
                    <w:rFonts w:ascii="Cambria Math" w:hAnsi="Cambria Math" w:cs="Arial"/>
                    <w:color w:val="FF0000"/>
                    <w:szCs w:val="22"/>
                  </w:rPr>
                  <m:t>0</m:t>
                </w:ins>
              </m:r>
            </m:sub>
          </m:sSub>
          <m:r>
            <w:ins w:id="23" w:author="Guo, Boyi" w:date="2020-01-24T11:06:00Z">
              <m:rPr>
                <m:sty m:val="p"/>
              </m:rPr>
              <w:rPr>
                <w:rFonts w:ascii="Cambria Math" w:hAnsi="Cambria Math" w:cs="Arial"/>
                <w:color w:val="FF0000"/>
                <w:szCs w:val="22"/>
              </w:rPr>
              <m:t>Δ</m:t>
            </w:ins>
          </m:r>
          <m:r>
            <w:ins w:id="24" w:author="Guo, Boyi" w:date="2020-01-24T11:06:00Z">
              <w:rPr>
                <w:rFonts w:ascii="Cambria Math" w:hAnsi="Cambria Math" w:cs="Arial"/>
                <w:color w:val="FF0000"/>
                <w:szCs w:val="22"/>
              </w:rPr>
              <m:t>Y</m:t>
            </w:ins>
          </m:r>
        </m:oMath>
      </m:oMathPara>
    </w:p>
    <w:p w14:paraId="71721181" w14:textId="40108F6F" w:rsidR="00E03246" w:rsidRPr="00E03246" w:rsidRDefault="00E03246" w:rsidP="00C21F5E">
      <w:pPr>
        <w:adjustRightInd w:val="0"/>
        <w:rPr>
          <w:ins w:id="25" w:author="Guo, Boyi" w:date="2020-01-24T11:06:00Z"/>
          <w:rFonts w:cs="Arial"/>
          <w:color w:val="FF0000"/>
          <w:szCs w:val="22"/>
        </w:rPr>
      </w:pPr>
    </w:p>
    <w:p w14:paraId="3A2C0688" w14:textId="1EA97031" w:rsidR="00E03246" w:rsidRDefault="00E03246" w:rsidP="00C21F5E">
      <w:pPr>
        <w:adjustRightInd w:val="0"/>
        <w:rPr>
          <w:ins w:id="26" w:author="Guo, Boyi" w:date="2020-01-24T11:06:00Z"/>
          <w:rFonts w:cs="Arial"/>
          <w:color w:val="FF0000"/>
          <w:szCs w:val="22"/>
        </w:rPr>
      </w:pPr>
      <w:ins w:id="27" w:author="Guo, Boyi" w:date="2020-01-24T11:06:00Z">
        <w:r>
          <w:rPr>
            <w:rFonts w:cs="Arial"/>
            <w:color w:val="FF0000"/>
            <w:szCs w:val="22"/>
          </w:rPr>
          <w:t xml:space="preserve">I think there is a problem here. For the people who received the treatment T=1, how to interpret </w:t>
        </w:r>
        <m:oMath>
          <m:sSub>
            <m:sSubPr>
              <m:ctrlPr>
                <w:rPr>
                  <w:rFonts w:ascii="Cambria Math" w:hAnsi="Cambria Math" w:cs="Arial"/>
                  <w:i/>
                  <w:color w:val="FF0000"/>
                  <w:szCs w:val="22"/>
                </w:rPr>
              </m:ctrlPr>
            </m:sSubPr>
            <m:e>
              <m:r>
                <w:rPr>
                  <w:rFonts w:ascii="Cambria Math" w:hAnsi="Cambria Math" w:cs="Arial"/>
                  <w:color w:val="FF0000"/>
                  <w:szCs w:val="22"/>
                </w:rPr>
                <m:t>γ</m:t>
              </m:r>
            </m:e>
            <m:sub>
              <m:r>
                <w:rPr>
                  <w:rFonts w:ascii="Cambria Math" w:hAnsi="Cambria Math" w:cs="Arial"/>
                  <w:color w:val="FF0000"/>
                  <w:szCs w:val="22"/>
                </w:rPr>
                <m:t>0</m:t>
              </m:r>
            </m:sub>
          </m:sSub>
          <m:r>
            <m:rPr>
              <m:sty m:val="p"/>
            </m:rPr>
            <w:rPr>
              <w:rFonts w:ascii="Cambria Math" w:hAnsi="Cambria Math" w:cs="Arial"/>
              <w:color w:val="FF0000"/>
              <w:szCs w:val="22"/>
            </w:rPr>
            <m:t>Δ</m:t>
          </m:r>
          <m:sSub>
            <m:sSubPr>
              <m:ctrlPr>
                <w:rPr>
                  <w:rFonts w:ascii="Cambria Math" w:hAnsi="Cambria Math" w:cs="Arial"/>
                  <w:i/>
                  <w:color w:val="FF0000"/>
                  <w:szCs w:val="22"/>
                </w:rPr>
              </m:ctrlPr>
            </m:sSubPr>
            <m:e>
              <m:r>
                <w:rPr>
                  <w:rFonts w:ascii="Cambria Math" w:hAnsi="Cambria Math" w:cs="Arial"/>
                  <w:color w:val="FF0000"/>
                  <w:szCs w:val="22"/>
                </w:rPr>
                <m:t>Y</m:t>
              </m:r>
            </m:e>
            <m:sub>
              <m:d>
                <m:dPr>
                  <m:begChr m:val="{"/>
                  <m:endChr m:val="}"/>
                  <m:ctrlPr>
                    <w:rPr>
                      <w:rFonts w:ascii="Cambria Math" w:hAnsi="Cambria Math" w:cs="Arial"/>
                      <w:i/>
                      <w:color w:val="FF0000"/>
                      <w:szCs w:val="22"/>
                    </w:rPr>
                  </m:ctrlPr>
                </m:dPr>
                <m:e>
                  <m:r>
                    <w:rPr>
                      <w:rFonts w:ascii="Cambria Math" w:hAnsi="Cambria Math" w:cs="Arial"/>
                      <w:color w:val="FF0000"/>
                      <w:szCs w:val="22"/>
                    </w:rPr>
                    <m:t>T=1</m:t>
                  </m:r>
                </m:e>
              </m:d>
            </m:sub>
          </m:sSub>
        </m:oMath>
        <w:r>
          <w:rPr>
            <w:rFonts w:cs="Arial"/>
            <w:color w:val="FF0000"/>
            <w:szCs w:val="22"/>
          </w:rPr>
          <w:t xml:space="preserve">, and similarly </w:t>
        </w:r>
        <m:oMath>
          <m:sSub>
            <m:sSubPr>
              <m:ctrlPr>
                <w:rPr>
                  <w:rFonts w:ascii="Cambria Math" w:hAnsi="Cambria Math" w:cs="Arial"/>
                  <w:i/>
                  <w:color w:val="FF0000"/>
                  <w:szCs w:val="22"/>
                </w:rPr>
              </m:ctrlPr>
            </m:sSubPr>
            <m:e>
              <m:r>
                <w:rPr>
                  <w:rFonts w:ascii="Cambria Math" w:hAnsi="Cambria Math" w:cs="Arial"/>
                  <w:color w:val="FF0000"/>
                  <w:szCs w:val="22"/>
                </w:rPr>
                <m:t>γ</m:t>
              </m:r>
            </m:e>
            <m:sub>
              <m:r>
                <w:rPr>
                  <w:rFonts w:ascii="Cambria Math" w:hAnsi="Cambria Math" w:cs="Arial"/>
                  <w:color w:val="FF0000"/>
                  <w:szCs w:val="22"/>
                </w:rPr>
                <m:t>1</m:t>
              </m:r>
            </m:sub>
          </m:sSub>
          <m:r>
            <m:rPr>
              <m:sty m:val="p"/>
            </m:rPr>
            <w:rPr>
              <w:rFonts w:ascii="Cambria Math" w:hAnsi="Cambria Math" w:cs="Arial"/>
              <w:color w:val="FF0000"/>
              <w:szCs w:val="22"/>
            </w:rPr>
            <m:t>Δ</m:t>
          </m:r>
          <m:sSub>
            <m:sSubPr>
              <m:ctrlPr>
                <w:rPr>
                  <w:rFonts w:ascii="Cambria Math" w:hAnsi="Cambria Math" w:cs="Arial"/>
                  <w:i/>
                  <w:color w:val="FF0000"/>
                  <w:szCs w:val="22"/>
                </w:rPr>
              </m:ctrlPr>
            </m:sSubPr>
            <m:e>
              <m:r>
                <w:rPr>
                  <w:rFonts w:ascii="Cambria Math" w:hAnsi="Cambria Math" w:cs="Arial"/>
                  <w:color w:val="FF0000"/>
                  <w:szCs w:val="22"/>
                </w:rPr>
                <m:t>Y</m:t>
              </m:r>
            </m:e>
            <m:sub>
              <m:d>
                <m:dPr>
                  <m:begChr m:val="{"/>
                  <m:endChr m:val="}"/>
                  <m:ctrlPr>
                    <w:rPr>
                      <w:rFonts w:ascii="Cambria Math" w:hAnsi="Cambria Math" w:cs="Arial"/>
                      <w:i/>
                      <w:color w:val="FF0000"/>
                      <w:szCs w:val="22"/>
                    </w:rPr>
                  </m:ctrlPr>
                </m:dPr>
                <m:e>
                  <m:r>
                    <w:rPr>
                      <w:rFonts w:ascii="Cambria Math" w:hAnsi="Cambria Math" w:cs="Arial"/>
                      <w:color w:val="FF0000"/>
                      <w:szCs w:val="22"/>
                    </w:rPr>
                    <m:t>T=0</m:t>
                  </m:r>
                </m:e>
              </m:d>
            </m:sub>
          </m:sSub>
        </m:oMath>
        <w:r>
          <w:rPr>
            <w:rFonts w:cs="Arial"/>
            <w:color w:val="FF0000"/>
            <w:szCs w:val="22"/>
          </w:rPr>
          <w:t>. Theoretically, this is what we want right?</w:t>
        </w:r>
      </w:ins>
    </w:p>
    <w:p w14:paraId="0BFB2F4D" w14:textId="2EDBFE0B" w:rsidR="00E03246" w:rsidRPr="00E03246" w:rsidRDefault="00674AD0" w:rsidP="00E03246">
      <w:pPr>
        <w:adjustRightInd w:val="0"/>
        <w:rPr>
          <w:ins w:id="28" w:author="Guo, Boyi" w:date="2020-01-24T11:06:00Z"/>
          <w:rFonts w:cs="Arial"/>
          <w:color w:val="FF0000"/>
          <w:szCs w:val="22"/>
        </w:rPr>
      </w:pPr>
      <m:oMathPara>
        <m:oMath>
          <m:sSub>
            <m:sSubPr>
              <m:ctrlPr>
                <w:ins w:id="29" w:author="Guo, Boyi" w:date="2020-01-24T11:06:00Z">
                  <w:rPr>
                    <w:rFonts w:ascii="Cambria Math" w:hAnsi="Cambria Math" w:cs="Arial"/>
                    <w:i/>
                    <w:color w:val="FF0000"/>
                    <w:szCs w:val="22"/>
                  </w:rPr>
                </w:ins>
              </m:ctrlPr>
            </m:sSubPr>
            <m:e>
              <m:r>
                <w:ins w:id="30" w:author="Guo, Boyi" w:date="2020-01-24T11:06:00Z">
                  <w:rPr>
                    <w:rFonts w:ascii="Cambria Math" w:hAnsi="Cambria Math" w:cs="Arial"/>
                    <w:color w:val="FF0000"/>
                    <w:szCs w:val="22"/>
                  </w:rPr>
                  <m:t>γ</m:t>
                </w:ins>
              </m:r>
            </m:e>
            <m:sub>
              <m:r>
                <w:ins w:id="31" w:author="Guo, Boyi" w:date="2020-01-24T11:06:00Z">
                  <w:rPr>
                    <w:rFonts w:ascii="Cambria Math" w:hAnsi="Cambria Math" w:cs="Arial"/>
                    <w:color w:val="FF0000"/>
                    <w:szCs w:val="22"/>
                  </w:rPr>
                  <m:t>1</m:t>
                </w:ins>
              </m:r>
            </m:sub>
          </m:sSub>
          <m:r>
            <w:ins w:id="32" w:author="Guo, Boyi" w:date="2020-01-24T11:06:00Z">
              <m:rPr>
                <m:sty m:val="p"/>
              </m:rPr>
              <w:rPr>
                <w:rFonts w:ascii="Cambria Math" w:hAnsi="Cambria Math" w:cs="Arial"/>
                <w:color w:val="FF0000"/>
                <w:szCs w:val="22"/>
              </w:rPr>
              <m:t>Δ</m:t>
            </w:ins>
          </m:r>
          <m:sSub>
            <m:sSubPr>
              <m:ctrlPr>
                <w:ins w:id="33" w:author="Guo, Boyi" w:date="2020-01-24T11:06:00Z">
                  <w:rPr>
                    <w:rFonts w:ascii="Cambria Math" w:hAnsi="Cambria Math" w:cs="Arial"/>
                    <w:i/>
                    <w:color w:val="FF0000"/>
                    <w:szCs w:val="22"/>
                  </w:rPr>
                </w:ins>
              </m:ctrlPr>
            </m:sSubPr>
            <m:e>
              <m:r>
                <w:ins w:id="34" w:author="Guo, Boyi" w:date="2020-01-24T11:06:00Z">
                  <w:rPr>
                    <w:rFonts w:ascii="Cambria Math" w:hAnsi="Cambria Math" w:cs="Arial"/>
                    <w:color w:val="FF0000"/>
                    <w:szCs w:val="22"/>
                  </w:rPr>
                  <m:t>Y</m:t>
                </w:ins>
              </m:r>
            </m:e>
            <m:sub>
              <m:d>
                <m:dPr>
                  <m:begChr m:val="{"/>
                  <m:endChr m:val="}"/>
                  <m:ctrlPr>
                    <w:ins w:id="35" w:author="Guo, Boyi" w:date="2020-01-24T11:06:00Z">
                      <w:rPr>
                        <w:rFonts w:ascii="Cambria Math" w:hAnsi="Cambria Math" w:cs="Arial"/>
                        <w:i/>
                        <w:color w:val="FF0000"/>
                        <w:szCs w:val="22"/>
                      </w:rPr>
                    </w:ins>
                  </m:ctrlPr>
                </m:dPr>
                <m:e>
                  <m:r>
                    <w:ins w:id="36" w:author="Guo, Boyi" w:date="2020-01-24T11:06:00Z">
                      <w:rPr>
                        <w:rFonts w:ascii="Cambria Math" w:hAnsi="Cambria Math" w:cs="Arial"/>
                        <w:color w:val="FF0000"/>
                        <w:szCs w:val="22"/>
                      </w:rPr>
                      <m:t>T=1</m:t>
                    </w:ins>
                  </m:r>
                </m:e>
              </m:d>
            </m:sub>
          </m:sSub>
          <m:r>
            <w:ins w:id="37" w:author="Guo, Boyi" w:date="2020-01-24T11:06:00Z">
              <w:rPr>
                <w:rFonts w:ascii="Cambria Math" w:hAnsi="Cambria Math" w:cs="Arial"/>
                <w:color w:val="FF0000"/>
                <w:szCs w:val="22"/>
              </w:rPr>
              <m:t>-</m:t>
            </w:ins>
          </m:r>
          <m:sSub>
            <m:sSubPr>
              <m:ctrlPr>
                <w:ins w:id="38" w:author="Guo, Boyi" w:date="2020-01-24T11:06:00Z">
                  <w:rPr>
                    <w:rFonts w:ascii="Cambria Math" w:hAnsi="Cambria Math" w:cs="Arial"/>
                    <w:i/>
                    <w:color w:val="FF0000"/>
                    <w:szCs w:val="22"/>
                  </w:rPr>
                </w:ins>
              </m:ctrlPr>
            </m:sSubPr>
            <m:e>
              <m:r>
                <w:ins w:id="39" w:author="Guo, Boyi" w:date="2020-01-24T11:06:00Z">
                  <w:rPr>
                    <w:rFonts w:ascii="Cambria Math" w:hAnsi="Cambria Math" w:cs="Arial"/>
                    <w:color w:val="FF0000"/>
                    <w:szCs w:val="22"/>
                  </w:rPr>
                  <m:t>γ</m:t>
                </w:ins>
              </m:r>
            </m:e>
            <m:sub>
              <m:r>
                <w:ins w:id="40" w:author="Guo, Boyi" w:date="2020-01-24T11:06:00Z">
                  <w:rPr>
                    <w:rFonts w:ascii="Cambria Math" w:hAnsi="Cambria Math" w:cs="Arial"/>
                    <w:color w:val="FF0000"/>
                    <w:szCs w:val="22"/>
                  </w:rPr>
                  <m:t>0</m:t>
                </w:ins>
              </m:r>
            </m:sub>
          </m:sSub>
          <m:r>
            <w:ins w:id="41" w:author="Guo, Boyi" w:date="2020-01-24T11:06:00Z">
              <m:rPr>
                <m:sty m:val="p"/>
              </m:rPr>
              <w:rPr>
                <w:rFonts w:ascii="Cambria Math" w:hAnsi="Cambria Math" w:cs="Arial"/>
                <w:color w:val="FF0000"/>
                <w:szCs w:val="22"/>
              </w:rPr>
              <m:t>Δ</m:t>
            </w:ins>
          </m:r>
          <m:sSub>
            <m:sSubPr>
              <m:ctrlPr>
                <w:ins w:id="42" w:author="Guo, Boyi" w:date="2020-01-24T11:06:00Z">
                  <w:rPr>
                    <w:rFonts w:ascii="Cambria Math" w:hAnsi="Cambria Math" w:cs="Arial"/>
                    <w:i/>
                    <w:color w:val="FF0000"/>
                    <w:szCs w:val="22"/>
                  </w:rPr>
                </w:ins>
              </m:ctrlPr>
            </m:sSubPr>
            <m:e>
              <m:r>
                <w:ins w:id="43" w:author="Guo, Boyi" w:date="2020-01-24T11:06:00Z">
                  <w:rPr>
                    <w:rFonts w:ascii="Cambria Math" w:hAnsi="Cambria Math" w:cs="Arial"/>
                    <w:color w:val="FF0000"/>
                    <w:szCs w:val="22"/>
                  </w:rPr>
                  <m:t>Y</m:t>
                </w:ins>
              </m:r>
            </m:e>
            <m:sub>
              <m:d>
                <m:dPr>
                  <m:begChr m:val="{"/>
                  <m:endChr m:val="}"/>
                  <m:ctrlPr>
                    <w:ins w:id="44" w:author="Guo, Boyi" w:date="2020-01-24T11:06:00Z">
                      <w:rPr>
                        <w:rFonts w:ascii="Cambria Math" w:hAnsi="Cambria Math" w:cs="Arial"/>
                        <w:i/>
                        <w:color w:val="FF0000"/>
                        <w:szCs w:val="22"/>
                      </w:rPr>
                    </w:ins>
                  </m:ctrlPr>
                </m:dPr>
                <m:e>
                  <m:r>
                    <w:ins w:id="45" w:author="Guo, Boyi" w:date="2020-01-24T11:06:00Z">
                      <w:rPr>
                        <w:rFonts w:ascii="Cambria Math" w:hAnsi="Cambria Math" w:cs="Arial"/>
                        <w:color w:val="FF0000"/>
                        <w:szCs w:val="22"/>
                      </w:rPr>
                      <m:t>T=0</m:t>
                    </w:ins>
                  </m:r>
                </m:e>
              </m:d>
            </m:sub>
          </m:sSub>
        </m:oMath>
      </m:oMathPara>
    </w:p>
    <w:p w14:paraId="6B250AE6" w14:textId="071FF964" w:rsidR="00E03246" w:rsidRDefault="00E03246" w:rsidP="00C21F5E">
      <w:pPr>
        <w:adjustRightInd w:val="0"/>
        <w:rPr>
          <w:ins w:id="46" w:author="Guo, Boyi" w:date="2020-01-24T11:06:00Z"/>
          <w:rFonts w:cs="Arial"/>
          <w:color w:val="FF0000"/>
          <w:szCs w:val="22"/>
        </w:rPr>
      </w:pPr>
    </w:p>
    <w:p w14:paraId="70AF3117" w14:textId="77777777" w:rsidR="00E03246" w:rsidRPr="00E03246" w:rsidRDefault="00E03246" w:rsidP="00C21F5E">
      <w:pPr>
        <w:adjustRightInd w:val="0"/>
        <w:rPr>
          <w:ins w:id="47" w:author="Guo, Boyi" w:date="2020-01-24T11:06:00Z"/>
          <w:rFonts w:cs="Arial"/>
          <w:bCs/>
          <w:color w:val="FF0000"/>
          <w:szCs w:val="22"/>
        </w:rPr>
      </w:pPr>
    </w:p>
    <w:p w14:paraId="38DA97FA" w14:textId="604AB87B" w:rsidR="00CD7A9C" w:rsidRDefault="00F73DDB" w:rsidP="00C21F5E">
      <w:pPr>
        <w:adjustRightInd w:val="0"/>
        <w:rPr>
          <w:rFonts w:cs="Arial"/>
          <w:bCs/>
          <w:szCs w:val="22"/>
        </w:rPr>
      </w:pPr>
      <w:r>
        <w:rPr>
          <w:rFonts w:cs="Arial"/>
          <w:bCs/>
          <w:szCs w:val="22"/>
        </w:rPr>
        <w:t xml:space="preserve">We want to perform a split such that after the splitting, the treatment difference is difference between the left child node and the right child node. In a random </w:t>
      </w:r>
      <w:proofErr w:type="gramStart"/>
      <w:r>
        <w:rPr>
          <w:rFonts w:cs="Arial"/>
          <w:bCs/>
          <w:szCs w:val="22"/>
        </w:rPr>
        <w:t>forests</w:t>
      </w:r>
      <w:proofErr w:type="gramEnd"/>
      <w:r>
        <w:rPr>
          <w:rFonts w:cs="Arial"/>
          <w:bCs/>
          <w:szCs w:val="22"/>
        </w:rPr>
        <w:t xml:space="preserve"> regression model, this is essentially evaluating the variance of this quantity on the left and right node, and calculate the overall pooled variance </w:t>
      </w:r>
    </w:p>
    <w:p w14:paraId="08A8F58E" w14:textId="029A8F4B" w:rsidR="002E7715" w:rsidRDefault="007C7EFB" w:rsidP="00F73DDB">
      <w:pPr>
        <w:adjustRightInd w:val="0"/>
        <w:rPr>
          <w:ins w:id="48" w:author="Guo, Boyi [2]" w:date="2020-02-21T08:47:00Z"/>
          <w:rFonts w:cs="Arial"/>
          <w:szCs w:val="22"/>
        </w:rPr>
      </w:pPr>
      <m:oMathPara>
        <m:oMath>
          <m:r>
            <w:del w:id="49" w:author="Guo, Boyi [2]" w:date="2020-02-21T08:50:00Z">
              <w:rPr>
                <w:rFonts w:ascii="Cambria Math" w:hAnsi="Cambria Math" w:cs="Arial"/>
                <w:szCs w:val="22"/>
              </w:rPr>
              <w:lastRenderedPageBreak/>
              <m:t>score=|</m:t>
            </w:del>
          </m:r>
          <m:sSub>
            <m:sSubPr>
              <m:ctrlPr>
                <w:del w:id="50" w:author="Guo, Boyi [2]" w:date="2020-02-21T08:50:00Z">
                  <w:rPr>
                    <w:rFonts w:ascii="Cambria Math" w:hAnsi="Cambria Math" w:cs="Arial"/>
                    <w:i/>
                    <w:szCs w:val="22"/>
                  </w:rPr>
                </w:del>
              </m:ctrlPr>
            </m:sSubPr>
            <m:e>
              <m:r>
                <w:del w:id="51" w:author="Guo, Boyi [2]" w:date="2020-02-21T08:50:00Z">
                  <w:rPr>
                    <w:rFonts w:ascii="Cambria Math" w:hAnsi="Cambria Math" w:cs="Arial"/>
                    <w:szCs w:val="22"/>
                  </w:rPr>
                  <m:t>S</m:t>
                </w:del>
              </m:r>
            </m:e>
            <m:sub>
              <m:r>
                <w:del w:id="52" w:author="Guo, Boyi [2]" w:date="2020-02-21T08:50:00Z">
                  <w:rPr>
                    <w:rFonts w:ascii="Cambria Math" w:hAnsi="Cambria Math" w:cs="Arial"/>
                    <w:szCs w:val="22"/>
                  </w:rPr>
                  <m:t>L</m:t>
                </w:del>
              </m:r>
            </m:sub>
          </m:sSub>
          <m:r>
            <w:del w:id="53" w:author="Guo, Boyi [2]" w:date="2020-02-21T08:50:00Z">
              <w:rPr>
                <w:rFonts w:ascii="Cambria Math" w:hAnsi="Cambria Math" w:cs="Arial"/>
                <w:szCs w:val="22"/>
              </w:rPr>
              <m:t>|×Var</m:t>
            </w:del>
          </m:r>
          <m:d>
            <m:dPr>
              <m:begChr m:val="["/>
              <m:endChr m:val="|"/>
              <m:ctrlPr>
                <w:del w:id="54" w:author="Guo, Boyi [2]" w:date="2020-02-21T08:50:00Z">
                  <w:rPr>
                    <w:rFonts w:ascii="Cambria Math" w:hAnsi="Cambria Math" w:cs="Arial"/>
                    <w:i/>
                    <w:szCs w:val="22"/>
                  </w:rPr>
                </w:del>
              </m:ctrlPr>
            </m:dPr>
            <m:e>
              <m:sSup>
                <m:sSupPr>
                  <m:ctrlPr>
                    <w:del w:id="55" w:author="Guo, Boyi [2]" w:date="2020-02-21T08:50:00Z">
                      <w:rPr>
                        <w:rFonts w:ascii="Cambria Math" w:hAnsi="Cambria Math" w:cs="Arial"/>
                        <w:szCs w:val="22"/>
                      </w:rPr>
                    </w:del>
                  </m:ctrlPr>
                </m:sSupPr>
                <m:e>
                  <m:d>
                    <m:dPr>
                      <m:ctrlPr>
                        <w:del w:id="56" w:author="Guo, Boyi [2]" w:date="2020-02-21T08:50:00Z">
                          <w:rPr>
                            <w:rFonts w:ascii="Cambria Math" w:hAnsi="Cambria Math" w:cs="Arial"/>
                            <w:i/>
                            <w:szCs w:val="22"/>
                          </w:rPr>
                        </w:del>
                      </m:ctrlPr>
                    </m:dPr>
                    <m:e>
                      <m:sSub>
                        <m:sSubPr>
                          <m:ctrlPr>
                            <w:del w:id="57" w:author="Guo, Boyi [2]" w:date="2020-02-21T08:50:00Z">
                              <w:rPr>
                                <w:rFonts w:ascii="Cambria Math" w:hAnsi="Cambria Math" w:cs="Arial"/>
                                <w:szCs w:val="22"/>
                              </w:rPr>
                            </w:del>
                          </m:ctrlPr>
                        </m:sSubPr>
                        <m:e>
                          <m:r>
                            <w:del w:id="58" w:author="Guo, Boyi [2]" w:date="2020-02-21T08:50:00Z">
                              <m:rPr>
                                <m:sty m:val="p"/>
                              </m:rPr>
                              <w:rPr>
                                <w:rFonts w:ascii="Cambria Math" w:hAnsi="Cambria Math" w:cs="Arial"/>
                                <w:szCs w:val="22"/>
                              </w:rPr>
                              <m:t>γ</m:t>
                            </w:del>
                          </m:r>
                        </m:e>
                        <m:sub>
                          <m:r>
                            <w:del w:id="59" w:author="Guo, Boyi [2]" w:date="2020-02-21T08:50:00Z">
                              <w:rPr>
                                <w:rFonts w:ascii="Cambria Math" w:hAnsi="Cambria Math" w:cs="Arial"/>
                                <w:szCs w:val="22"/>
                              </w:rPr>
                              <m:t>1</m:t>
                            </w:del>
                          </m:r>
                        </m:sub>
                      </m:sSub>
                      <m:r>
                        <w:del w:id="60" w:author="Guo, Boyi [2]" w:date="2020-02-21T08:50:00Z">
                          <m:rPr>
                            <m:sty m:val="p"/>
                          </m:rPr>
                          <w:rPr>
                            <w:rFonts w:ascii="Cambria Math" w:hAnsi="Cambria Math" w:cs="Arial"/>
                            <w:szCs w:val="22"/>
                          </w:rPr>
                          <m:t>-</m:t>
                        </w:del>
                      </m:r>
                      <m:sSub>
                        <m:sSubPr>
                          <m:ctrlPr>
                            <w:del w:id="61" w:author="Guo, Boyi [2]" w:date="2020-02-21T08:50:00Z">
                              <w:rPr>
                                <w:rFonts w:ascii="Cambria Math" w:hAnsi="Cambria Math" w:cs="Arial"/>
                                <w:szCs w:val="22"/>
                              </w:rPr>
                            </w:del>
                          </m:ctrlPr>
                        </m:sSubPr>
                        <m:e>
                          <m:r>
                            <w:del w:id="62" w:author="Guo, Boyi [2]" w:date="2020-02-21T08:50:00Z">
                              <m:rPr>
                                <m:sty m:val="p"/>
                              </m:rPr>
                              <w:rPr>
                                <w:rFonts w:ascii="Cambria Math" w:hAnsi="Cambria Math" w:cs="Arial"/>
                                <w:szCs w:val="22"/>
                              </w:rPr>
                              <m:t>γ</m:t>
                            </w:del>
                          </m:r>
                        </m:e>
                        <m:sub>
                          <m:r>
                            <w:del w:id="63" w:author="Guo, Boyi [2]" w:date="2020-02-21T08:50:00Z">
                              <w:rPr>
                                <w:rFonts w:ascii="Cambria Math" w:hAnsi="Cambria Math" w:cs="Arial"/>
                                <w:szCs w:val="22"/>
                              </w:rPr>
                              <m:t>0</m:t>
                            </w:del>
                          </m:r>
                        </m:sub>
                      </m:sSub>
                      <m:ctrlPr>
                        <w:del w:id="64" w:author="Guo, Boyi [2]" w:date="2020-02-21T08:50:00Z">
                          <w:rPr>
                            <w:rFonts w:ascii="Cambria Math" w:hAnsi="Cambria Math" w:cs="Arial"/>
                            <w:szCs w:val="22"/>
                          </w:rPr>
                        </w:del>
                      </m:ctrlPr>
                    </m:e>
                  </m:d>
                  <m:ctrlPr>
                    <w:del w:id="65" w:author="Guo, Boyi [2]" w:date="2020-02-21T08:50:00Z">
                      <w:rPr>
                        <w:rFonts w:ascii="Cambria Math" w:hAnsi="Cambria Math" w:cs="Arial"/>
                        <w:i/>
                        <w:szCs w:val="22"/>
                      </w:rPr>
                    </w:del>
                  </m:ctrlPr>
                </m:e>
                <m:sup>
                  <m:r>
                    <w:del w:id="66" w:author="Guo, Boyi [2]" w:date="2020-02-21T08:50:00Z">
                      <w:rPr>
                        <w:rFonts w:ascii="Cambria Math" w:hAnsi="Cambria Math" w:cs="Arial"/>
                        <w:szCs w:val="22"/>
                      </w:rPr>
                      <m:t>T</m:t>
                    </w:del>
                  </m:r>
                </m:sup>
              </m:sSup>
              <m:r>
                <w:del w:id="67" w:author="Guo, Boyi [2]" w:date="2020-02-21T08:50:00Z">
                  <m:rPr>
                    <m:sty m:val="p"/>
                  </m:rPr>
                  <w:rPr>
                    <w:rFonts w:ascii="Cambria Math" w:hAnsi="Cambria Math" w:cs="Arial"/>
                    <w:szCs w:val="22"/>
                  </w:rPr>
                  <m:t>Δ</m:t>
                </w:del>
              </m:r>
              <m:r>
                <w:del w:id="68" w:author="Guo, Boyi [2]" w:date="2020-02-21T08:50:00Z">
                  <w:rPr>
                    <w:rFonts w:ascii="Cambria Math" w:hAnsi="Cambria Math" w:cs="Arial"/>
                    <w:szCs w:val="22"/>
                  </w:rPr>
                  <m:t>Y</m:t>
                </w:del>
              </m:r>
              <m:r>
                <w:del w:id="69" w:author="Guo, Boyi [2]" w:date="2020-02-21T08:50:00Z">
                  <m:rPr>
                    <m:sty m:val="p"/>
                  </m:rPr>
                  <w:rPr>
                    <w:rFonts w:ascii="Cambria Math" w:hAnsi="Cambria Math" w:cs="Arial"/>
                    <w:szCs w:val="22"/>
                  </w:rPr>
                  <m:t xml:space="preserve"> </m:t>
                </w:del>
              </m:r>
              <m:ctrlPr>
                <w:del w:id="70" w:author="Guo, Boyi [2]" w:date="2020-02-21T08:50:00Z">
                  <w:rPr>
                    <w:rFonts w:ascii="Cambria Math" w:hAnsi="Cambria Math" w:cs="Arial"/>
                    <w:szCs w:val="22"/>
                  </w:rPr>
                </w:del>
              </m:ctrlPr>
            </m:e>
          </m:d>
          <m:r>
            <w:del w:id="71" w:author="Guo, Boyi [2]" w:date="2020-02-21T08:50:00Z">
              <w:rPr>
                <w:rFonts w:ascii="Cambria Math" w:hAnsi="Cambria Math" w:cs="Arial"/>
                <w:szCs w:val="22"/>
              </w:rPr>
              <m:t xml:space="preserve"> </m:t>
            </w:del>
          </m:r>
          <m:sSub>
            <m:sSubPr>
              <m:ctrlPr>
                <w:del w:id="72" w:author="Guo, Boyi [2]" w:date="2020-02-21T08:50:00Z">
                  <w:rPr>
                    <w:rFonts w:ascii="Cambria Math" w:hAnsi="Cambria Math" w:cs="Arial"/>
                    <w:i/>
                    <w:szCs w:val="22"/>
                  </w:rPr>
                </w:del>
              </m:ctrlPr>
            </m:sSubPr>
            <m:e>
              <m:r>
                <w:del w:id="73" w:author="Guo, Boyi [2]" w:date="2020-02-21T08:50:00Z">
                  <w:rPr>
                    <w:rFonts w:ascii="Cambria Math" w:hAnsi="Cambria Math" w:cs="Arial"/>
                    <w:szCs w:val="22"/>
                  </w:rPr>
                  <m:t>S</m:t>
                </w:del>
              </m:r>
            </m:e>
            <m:sub>
              <m:r>
                <w:del w:id="74" w:author="Guo, Boyi [2]" w:date="2020-02-21T08:50:00Z">
                  <w:rPr>
                    <w:rFonts w:ascii="Cambria Math" w:hAnsi="Cambria Math" w:cs="Arial"/>
                    <w:szCs w:val="22"/>
                  </w:rPr>
                  <m:t>L</m:t>
                </w:del>
              </m:r>
            </m:sub>
          </m:sSub>
          <m:r>
            <w:del w:id="75" w:author="Guo, Boyi [2]" w:date="2020-02-21T08:50:00Z">
              <w:rPr>
                <w:rFonts w:ascii="Cambria Math" w:hAnsi="Cambria Math" w:cs="Arial"/>
                <w:szCs w:val="22"/>
              </w:rPr>
              <m:t>]+|</m:t>
            </w:del>
          </m:r>
          <m:sSub>
            <m:sSubPr>
              <m:ctrlPr>
                <w:del w:id="76" w:author="Guo, Boyi [2]" w:date="2020-02-21T08:50:00Z">
                  <w:rPr>
                    <w:rFonts w:ascii="Cambria Math" w:hAnsi="Cambria Math" w:cs="Arial"/>
                    <w:i/>
                    <w:szCs w:val="22"/>
                  </w:rPr>
                </w:del>
              </m:ctrlPr>
            </m:sSubPr>
            <m:e>
              <m:r>
                <w:del w:id="77" w:author="Guo, Boyi [2]" w:date="2020-02-21T08:50:00Z">
                  <w:rPr>
                    <w:rFonts w:ascii="Cambria Math" w:hAnsi="Cambria Math" w:cs="Arial"/>
                    <w:szCs w:val="22"/>
                  </w:rPr>
                  <m:t>S</m:t>
                </w:del>
              </m:r>
            </m:e>
            <m:sub>
              <m:r>
                <w:del w:id="78" w:author="Guo, Boyi [2]" w:date="2020-02-21T08:50:00Z">
                  <w:rPr>
                    <w:rFonts w:ascii="Cambria Math" w:hAnsi="Cambria Math" w:cs="Arial"/>
                    <w:szCs w:val="22"/>
                  </w:rPr>
                  <m:t>R</m:t>
                </w:del>
              </m:r>
            </m:sub>
          </m:sSub>
          <m:r>
            <w:del w:id="79" w:author="Guo, Boyi [2]" w:date="2020-02-21T08:50:00Z">
              <w:rPr>
                <w:rFonts w:ascii="Cambria Math" w:hAnsi="Cambria Math" w:cs="Arial"/>
                <w:szCs w:val="22"/>
              </w:rPr>
              <m:t>|× Var</m:t>
            </w:del>
          </m:r>
          <m:d>
            <m:dPr>
              <m:begChr m:val="["/>
              <m:endChr m:val="|"/>
              <m:ctrlPr>
                <w:del w:id="80" w:author="Guo, Boyi [2]" w:date="2020-02-21T08:50:00Z">
                  <w:rPr>
                    <w:rFonts w:ascii="Cambria Math" w:hAnsi="Cambria Math" w:cs="Arial"/>
                    <w:i/>
                    <w:szCs w:val="22"/>
                  </w:rPr>
                </w:del>
              </m:ctrlPr>
            </m:dPr>
            <m:e>
              <m:sSup>
                <m:sSupPr>
                  <m:ctrlPr>
                    <w:del w:id="81" w:author="Guo, Boyi [2]" w:date="2020-02-21T08:50:00Z">
                      <w:rPr>
                        <w:rFonts w:ascii="Cambria Math" w:hAnsi="Cambria Math" w:cs="Arial"/>
                        <w:szCs w:val="22"/>
                      </w:rPr>
                    </w:del>
                  </m:ctrlPr>
                </m:sSupPr>
                <m:e>
                  <m:d>
                    <m:dPr>
                      <m:ctrlPr>
                        <w:del w:id="82" w:author="Guo, Boyi [2]" w:date="2020-02-21T08:50:00Z">
                          <w:rPr>
                            <w:rFonts w:ascii="Cambria Math" w:hAnsi="Cambria Math" w:cs="Arial"/>
                            <w:i/>
                            <w:szCs w:val="22"/>
                          </w:rPr>
                        </w:del>
                      </m:ctrlPr>
                    </m:dPr>
                    <m:e>
                      <m:sSub>
                        <m:sSubPr>
                          <m:ctrlPr>
                            <w:del w:id="83" w:author="Guo, Boyi [2]" w:date="2020-02-21T08:50:00Z">
                              <w:rPr>
                                <w:rFonts w:ascii="Cambria Math" w:hAnsi="Cambria Math" w:cs="Arial"/>
                                <w:szCs w:val="22"/>
                              </w:rPr>
                            </w:del>
                          </m:ctrlPr>
                        </m:sSubPr>
                        <m:e>
                          <m:r>
                            <w:del w:id="84" w:author="Guo, Boyi [2]" w:date="2020-02-21T08:50:00Z">
                              <m:rPr>
                                <m:sty m:val="p"/>
                              </m:rPr>
                              <w:rPr>
                                <w:rFonts w:ascii="Cambria Math" w:hAnsi="Cambria Math" w:cs="Arial"/>
                                <w:szCs w:val="22"/>
                              </w:rPr>
                              <m:t>γ</m:t>
                            </w:del>
                          </m:r>
                        </m:e>
                        <m:sub>
                          <m:r>
                            <w:del w:id="85" w:author="Guo, Boyi [2]" w:date="2020-02-21T08:50:00Z">
                              <w:rPr>
                                <w:rFonts w:ascii="Cambria Math" w:hAnsi="Cambria Math" w:cs="Arial"/>
                                <w:szCs w:val="22"/>
                              </w:rPr>
                              <m:t>1</m:t>
                            </w:del>
                          </m:r>
                        </m:sub>
                      </m:sSub>
                      <m:r>
                        <w:del w:id="86" w:author="Guo, Boyi [2]" w:date="2020-02-21T08:50:00Z">
                          <m:rPr>
                            <m:sty m:val="p"/>
                          </m:rPr>
                          <w:rPr>
                            <w:rFonts w:ascii="Cambria Math" w:hAnsi="Cambria Math" w:cs="Arial"/>
                            <w:szCs w:val="22"/>
                          </w:rPr>
                          <m:t>-</m:t>
                        </w:del>
                      </m:r>
                      <m:sSub>
                        <m:sSubPr>
                          <m:ctrlPr>
                            <w:del w:id="87" w:author="Guo, Boyi [2]" w:date="2020-02-21T08:50:00Z">
                              <w:rPr>
                                <w:rFonts w:ascii="Cambria Math" w:hAnsi="Cambria Math" w:cs="Arial"/>
                                <w:szCs w:val="22"/>
                              </w:rPr>
                            </w:del>
                          </m:ctrlPr>
                        </m:sSubPr>
                        <m:e>
                          <m:r>
                            <w:del w:id="88" w:author="Guo, Boyi [2]" w:date="2020-02-21T08:50:00Z">
                              <m:rPr>
                                <m:sty m:val="p"/>
                              </m:rPr>
                              <w:rPr>
                                <w:rFonts w:ascii="Cambria Math" w:hAnsi="Cambria Math" w:cs="Arial"/>
                                <w:szCs w:val="22"/>
                              </w:rPr>
                              <m:t>γ</m:t>
                            </w:del>
                          </m:r>
                        </m:e>
                        <m:sub>
                          <m:r>
                            <w:del w:id="89" w:author="Guo, Boyi [2]" w:date="2020-02-21T08:50:00Z">
                              <w:rPr>
                                <w:rFonts w:ascii="Cambria Math" w:hAnsi="Cambria Math" w:cs="Arial"/>
                                <w:szCs w:val="22"/>
                              </w:rPr>
                              <m:t>0</m:t>
                            </w:del>
                          </m:r>
                        </m:sub>
                      </m:sSub>
                      <m:ctrlPr>
                        <w:del w:id="90" w:author="Guo, Boyi [2]" w:date="2020-02-21T08:50:00Z">
                          <w:rPr>
                            <w:rFonts w:ascii="Cambria Math" w:hAnsi="Cambria Math" w:cs="Arial"/>
                            <w:szCs w:val="22"/>
                          </w:rPr>
                        </w:del>
                      </m:ctrlPr>
                    </m:e>
                  </m:d>
                  <m:ctrlPr>
                    <w:del w:id="91" w:author="Guo, Boyi [2]" w:date="2020-02-21T08:50:00Z">
                      <w:rPr>
                        <w:rFonts w:ascii="Cambria Math" w:hAnsi="Cambria Math" w:cs="Arial"/>
                        <w:i/>
                        <w:szCs w:val="22"/>
                      </w:rPr>
                    </w:del>
                  </m:ctrlPr>
                </m:e>
                <m:sup>
                  <m:r>
                    <w:del w:id="92" w:author="Guo, Boyi [2]" w:date="2020-02-21T08:50:00Z">
                      <w:rPr>
                        <w:rFonts w:ascii="Cambria Math" w:hAnsi="Cambria Math" w:cs="Arial"/>
                        <w:szCs w:val="22"/>
                      </w:rPr>
                      <m:t>T</m:t>
                    </w:del>
                  </m:r>
                </m:sup>
              </m:sSup>
              <m:r>
                <w:del w:id="93" w:author="Guo, Boyi [2]" w:date="2020-02-21T08:50:00Z">
                  <m:rPr>
                    <m:sty m:val="p"/>
                  </m:rPr>
                  <w:rPr>
                    <w:rFonts w:ascii="Cambria Math" w:hAnsi="Cambria Math" w:cs="Arial"/>
                    <w:szCs w:val="22"/>
                  </w:rPr>
                  <m:t>Δ</m:t>
                </w:del>
              </m:r>
              <m:r>
                <w:del w:id="94" w:author="Guo, Boyi [2]" w:date="2020-02-21T08:50:00Z">
                  <w:rPr>
                    <w:rFonts w:ascii="Cambria Math" w:hAnsi="Cambria Math" w:cs="Arial"/>
                    <w:szCs w:val="22"/>
                  </w:rPr>
                  <m:t>Y</m:t>
                </w:del>
              </m:r>
              <m:r>
                <w:del w:id="95" w:author="Guo, Boyi [2]" w:date="2020-02-21T08:50:00Z">
                  <m:rPr>
                    <m:sty m:val="p"/>
                  </m:rPr>
                  <w:rPr>
                    <w:rFonts w:ascii="Cambria Math" w:hAnsi="Cambria Math" w:cs="Arial"/>
                    <w:szCs w:val="22"/>
                  </w:rPr>
                  <m:t xml:space="preserve"> </m:t>
                </w:del>
              </m:r>
              <m:ctrlPr>
                <w:del w:id="96" w:author="Guo, Boyi [2]" w:date="2020-02-21T08:50:00Z">
                  <w:rPr>
                    <w:rFonts w:ascii="Cambria Math" w:hAnsi="Cambria Math" w:cs="Arial"/>
                    <w:szCs w:val="22"/>
                  </w:rPr>
                </w:del>
              </m:ctrlPr>
            </m:e>
          </m:d>
          <m:r>
            <w:del w:id="97" w:author="Guo, Boyi [2]" w:date="2020-02-21T08:50:00Z">
              <w:rPr>
                <w:rFonts w:ascii="Cambria Math" w:hAnsi="Cambria Math" w:cs="Arial"/>
                <w:szCs w:val="22"/>
              </w:rPr>
              <m:t xml:space="preserve"> </m:t>
            </w:del>
          </m:r>
          <m:sSub>
            <m:sSubPr>
              <m:ctrlPr>
                <w:del w:id="98" w:author="Guo, Boyi [2]" w:date="2020-02-21T08:50:00Z">
                  <w:rPr>
                    <w:rFonts w:ascii="Cambria Math" w:hAnsi="Cambria Math" w:cs="Arial"/>
                    <w:i/>
                    <w:szCs w:val="22"/>
                  </w:rPr>
                </w:del>
              </m:ctrlPr>
            </m:sSubPr>
            <m:e>
              <m:r>
                <w:del w:id="99" w:author="Guo, Boyi [2]" w:date="2020-02-21T08:50:00Z">
                  <w:rPr>
                    <w:rFonts w:ascii="Cambria Math" w:hAnsi="Cambria Math" w:cs="Arial"/>
                    <w:szCs w:val="22"/>
                  </w:rPr>
                  <m:t>S</m:t>
                </w:del>
              </m:r>
            </m:e>
            <m:sub>
              <m:r>
                <w:del w:id="100" w:author="Guo, Boyi [2]" w:date="2020-02-21T08:50:00Z">
                  <w:rPr>
                    <w:rFonts w:ascii="Cambria Math" w:hAnsi="Cambria Math" w:cs="Arial"/>
                    <w:szCs w:val="22"/>
                  </w:rPr>
                  <m:t>R</m:t>
                </w:del>
              </m:r>
            </m:sub>
          </m:sSub>
          <m:r>
            <w:del w:id="101" w:author="Guo, Boyi [2]" w:date="2020-02-21T08:50:00Z">
              <w:rPr>
                <w:rFonts w:ascii="Cambria Math" w:hAnsi="Cambria Math" w:cs="Arial"/>
                <w:szCs w:val="22"/>
              </w:rPr>
              <m:t xml:space="preserve">] </m:t>
            </w:del>
          </m:r>
        </m:oMath>
      </m:oMathPara>
    </w:p>
    <w:p w14:paraId="3E97AA56" w14:textId="31065897" w:rsidR="002E7715" w:rsidRPr="00674AD0" w:rsidRDefault="00674AD0" w:rsidP="002E7715">
      <w:pPr>
        <w:adjustRightInd w:val="0"/>
        <w:rPr>
          <w:ins w:id="102" w:author="Guo, Boyi [2]" w:date="2020-02-21T08:47:00Z"/>
          <w:rFonts w:cs="Arial"/>
          <w:szCs w:val="22"/>
        </w:rPr>
      </w:pPr>
      <w:ins w:id="103" w:author="Guo, Boyi [2]" w:date="2020-02-21T08:50:00Z">
        <w:r>
          <w:rPr>
            <w:rFonts w:cs="Arial"/>
            <w:szCs w:val="22"/>
          </w:rPr>
          <w:t xml:space="preserve">Current Implementation: </w:t>
        </w:r>
      </w:ins>
      <m:oMath>
        <m:r>
          <w:ins w:id="104" w:author="Guo, Boyi [2]" w:date="2020-02-21T08:47:00Z">
            <w:rPr>
              <w:rFonts w:ascii="Cambria Math" w:hAnsi="Cambria Math" w:cs="Arial"/>
              <w:szCs w:val="22"/>
            </w:rPr>
            <m:t>score=|</m:t>
          </w:ins>
        </m:r>
        <m:sSub>
          <m:sSubPr>
            <m:ctrlPr>
              <w:ins w:id="105" w:author="Guo, Boyi [2]" w:date="2020-02-21T08:47:00Z">
                <w:rPr>
                  <w:rFonts w:ascii="Cambria Math" w:hAnsi="Cambria Math" w:cs="Arial"/>
                  <w:i/>
                  <w:szCs w:val="22"/>
                </w:rPr>
              </w:ins>
            </m:ctrlPr>
          </m:sSubPr>
          <m:e>
            <m:r>
              <w:ins w:id="106" w:author="Guo, Boyi [2]" w:date="2020-02-21T08:47:00Z">
                <w:rPr>
                  <w:rFonts w:ascii="Cambria Math" w:hAnsi="Cambria Math" w:cs="Arial"/>
                  <w:szCs w:val="22"/>
                </w:rPr>
                <m:t>S</m:t>
              </w:ins>
            </m:r>
          </m:e>
          <m:sub>
            <m:r>
              <w:ins w:id="107" w:author="Guo, Boyi [2]" w:date="2020-02-21T08:47:00Z">
                <w:rPr>
                  <w:rFonts w:ascii="Cambria Math" w:hAnsi="Cambria Math" w:cs="Arial"/>
                  <w:szCs w:val="22"/>
                </w:rPr>
                <m:t>L</m:t>
              </w:ins>
            </m:r>
          </m:sub>
        </m:sSub>
        <m:r>
          <w:ins w:id="108" w:author="Guo, Boyi [2]" w:date="2020-02-21T08:47:00Z">
            <w:rPr>
              <w:rFonts w:ascii="Cambria Math" w:hAnsi="Cambria Math" w:cs="Arial"/>
              <w:szCs w:val="22"/>
            </w:rPr>
            <m:t>|×Var</m:t>
          </w:ins>
        </m:r>
        <m:d>
          <m:dPr>
            <m:begChr m:val="["/>
            <m:endChr m:val="|"/>
            <m:ctrlPr>
              <w:ins w:id="109" w:author="Guo, Boyi [2]" w:date="2020-02-21T08:47:00Z">
                <w:rPr>
                  <w:rFonts w:ascii="Cambria Math" w:hAnsi="Cambria Math" w:cs="Arial"/>
                  <w:i/>
                  <w:szCs w:val="22"/>
                </w:rPr>
              </w:ins>
            </m:ctrlPr>
          </m:dPr>
          <m:e>
            <m:sSup>
              <m:sSupPr>
                <m:ctrlPr>
                  <w:ins w:id="110" w:author="Guo, Boyi [2]" w:date="2020-02-21T08:47:00Z">
                    <w:rPr>
                      <w:rFonts w:ascii="Cambria Math" w:hAnsi="Cambria Math" w:cs="Arial"/>
                      <w:szCs w:val="22"/>
                    </w:rPr>
                  </w:ins>
                </m:ctrlPr>
              </m:sSupPr>
              <m:e>
                <m:d>
                  <m:dPr>
                    <m:ctrlPr>
                      <w:ins w:id="111" w:author="Guo, Boyi [2]" w:date="2020-02-21T08:47:00Z">
                        <w:rPr>
                          <w:rFonts w:ascii="Cambria Math" w:hAnsi="Cambria Math" w:cs="Arial"/>
                          <w:i/>
                          <w:szCs w:val="22"/>
                        </w:rPr>
                      </w:ins>
                    </m:ctrlPr>
                  </m:dPr>
                  <m:e>
                    <m:sSub>
                      <m:sSubPr>
                        <m:ctrlPr>
                          <w:ins w:id="112" w:author="Guo, Boyi [2]" w:date="2020-02-21T08:47:00Z">
                            <w:rPr>
                              <w:rFonts w:ascii="Cambria Math" w:hAnsi="Cambria Math" w:cs="Arial"/>
                              <w:szCs w:val="22"/>
                            </w:rPr>
                          </w:ins>
                        </m:ctrlPr>
                      </m:sSubPr>
                      <m:e>
                        <m:r>
                          <w:ins w:id="113" w:author="Guo, Boyi [2]" w:date="2020-02-21T08:47:00Z">
                            <m:rPr>
                              <m:sty m:val="p"/>
                            </m:rPr>
                            <w:rPr>
                              <w:rFonts w:ascii="Cambria Math" w:hAnsi="Cambria Math" w:cs="Arial"/>
                              <w:szCs w:val="22"/>
                            </w:rPr>
                            <m:t>γ</m:t>
                          </w:ins>
                        </m:r>
                      </m:e>
                      <m:sub>
                        <m:r>
                          <w:ins w:id="114" w:author="Guo, Boyi [2]" w:date="2020-02-21T08:47:00Z">
                            <w:rPr>
                              <w:rFonts w:ascii="Cambria Math" w:hAnsi="Cambria Math" w:cs="Arial"/>
                              <w:szCs w:val="22"/>
                            </w:rPr>
                            <m:t>1</m:t>
                          </w:ins>
                        </m:r>
                      </m:sub>
                    </m:sSub>
                    <m:r>
                      <w:ins w:id="115" w:author="Guo, Boyi [2]" w:date="2020-02-21T08:47:00Z">
                        <m:rPr>
                          <m:sty m:val="p"/>
                        </m:rPr>
                        <w:rPr>
                          <w:rFonts w:ascii="Cambria Math" w:hAnsi="Cambria Math" w:cs="Arial"/>
                          <w:szCs w:val="22"/>
                        </w:rPr>
                        <m:t>-</m:t>
                      </w:ins>
                    </m:r>
                    <m:sSub>
                      <m:sSubPr>
                        <m:ctrlPr>
                          <w:ins w:id="116" w:author="Guo, Boyi [2]" w:date="2020-02-21T08:47:00Z">
                            <w:rPr>
                              <w:rFonts w:ascii="Cambria Math" w:hAnsi="Cambria Math" w:cs="Arial"/>
                              <w:szCs w:val="22"/>
                            </w:rPr>
                          </w:ins>
                        </m:ctrlPr>
                      </m:sSubPr>
                      <m:e>
                        <m:r>
                          <w:ins w:id="117" w:author="Guo, Boyi [2]" w:date="2020-02-21T08:47:00Z">
                            <m:rPr>
                              <m:sty m:val="p"/>
                            </m:rPr>
                            <w:rPr>
                              <w:rFonts w:ascii="Cambria Math" w:hAnsi="Cambria Math" w:cs="Arial"/>
                              <w:szCs w:val="22"/>
                            </w:rPr>
                            <m:t>γ</m:t>
                          </w:ins>
                        </m:r>
                      </m:e>
                      <m:sub>
                        <m:r>
                          <w:ins w:id="118" w:author="Guo, Boyi [2]" w:date="2020-02-21T08:47:00Z">
                            <w:rPr>
                              <w:rFonts w:ascii="Cambria Math" w:hAnsi="Cambria Math" w:cs="Arial"/>
                              <w:szCs w:val="22"/>
                            </w:rPr>
                            <m:t>0</m:t>
                          </w:ins>
                        </m:r>
                      </m:sub>
                    </m:sSub>
                    <m:ctrlPr>
                      <w:ins w:id="119" w:author="Guo, Boyi [2]" w:date="2020-02-21T08:47:00Z">
                        <w:rPr>
                          <w:rFonts w:ascii="Cambria Math" w:hAnsi="Cambria Math" w:cs="Arial"/>
                          <w:szCs w:val="22"/>
                        </w:rPr>
                      </w:ins>
                    </m:ctrlPr>
                  </m:e>
                </m:d>
                <m:ctrlPr>
                  <w:ins w:id="120" w:author="Guo, Boyi [2]" w:date="2020-02-21T08:47:00Z">
                    <w:rPr>
                      <w:rFonts w:ascii="Cambria Math" w:hAnsi="Cambria Math" w:cs="Arial"/>
                      <w:i/>
                      <w:szCs w:val="22"/>
                    </w:rPr>
                  </w:ins>
                </m:ctrlPr>
              </m:e>
              <m:sup>
                <m:r>
                  <w:ins w:id="121" w:author="Guo, Boyi [2]" w:date="2020-02-21T08:47:00Z">
                    <w:rPr>
                      <w:rFonts w:ascii="Cambria Math" w:hAnsi="Cambria Math" w:cs="Arial"/>
                      <w:szCs w:val="22"/>
                    </w:rPr>
                    <m:t>T</m:t>
                  </w:ins>
                </m:r>
              </m:sup>
            </m:sSup>
            <m:sSup>
              <m:sSupPr>
                <m:ctrlPr>
                  <w:ins w:id="122" w:author="Guo, Boyi [2]" w:date="2020-02-21T08:47:00Z">
                    <w:rPr>
                      <w:rFonts w:ascii="Cambria Math" w:hAnsi="Cambria Math" w:cs="Arial"/>
                      <w:szCs w:val="22"/>
                    </w:rPr>
                  </w:ins>
                </m:ctrlPr>
              </m:sSupPr>
              <m:e>
                <m:r>
                  <w:ins w:id="123" w:author="Guo, Boyi [2]" w:date="2020-02-21T08:47:00Z">
                    <m:rPr>
                      <m:sty m:val="p"/>
                    </m:rPr>
                    <w:rPr>
                      <w:rFonts w:ascii="Cambria Math" w:hAnsi="Cambria Math" w:cs="Arial"/>
                      <w:szCs w:val="22"/>
                    </w:rPr>
                    <m:t>X</m:t>
                  </w:ins>
                </m:r>
              </m:e>
              <m:sup>
                <m:r>
                  <w:ins w:id="124" w:author="Guo, Boyi [2]" w:date="2020-02-21T08:47:00Z">
                    <m:rPr>
                      <m:sty m:val="p"/>
                    </m:rPr>
                    <w:rPr>
                      <w:rFonts w:ascii="Cambria Math" w:hAnsi="Cambria Math" w:cs="Arial"/>
                      <w:szCs w:val="22"/>
                    </w:rPr>
                    <m:t>b</m:t>
                  </w:ins>
                </m:r>
              </m:sup>
            </m:sSup>
            <m:r>
              <w:ins w:id="125" w:author="Guo, Boyi [2]" w:date="2020-02-21T08:47:00Z">
                <m:rPr>
                  <m:sty m:val="p"/>
                </m:rPr>
                <w:rPr>
                  <w:rFonts w:ascii="Cambria Math" w:hAnsi="Cambria Math" w:cs="Arial"/>
                  <w:szCs w:val="22"/>
                </w:rPr>
                <m:t xml:space="preserve"> </m:t>
              </w:ins>
            </m:r>
            <m:ctrlPr>
              <w:ins w:id="126" w:author="Guo, Boyi [2]" w:date="2020-02-21T08:47:00Z">
                <w:rPr>
                  <w:rFonts w:ascii="Cambria Math" w:hAnsi="Cambria Math" w:cs="Arial"/>
                  <w:szCs w:val="22"/>
                </w:rPr>
              </w:ins>
            </m:ctrlPr>
          </m:e>
        </m:d>
        <m:r>
          <w:ins w:id="127" w:author="Guo, Boyi [2]" w:date="2020-02-21T08:47:00Z">
            <w:rPr>
              <w:rFonts w:ascii="Cambria Math" w:hAnsi="Cambria Math" w:cs="Arial"/>
              <w:szCs w:val="22"/>
            </w:rPr>
            <m:t xml:space="preserve"> </m:t>
          </w:ins>
        </m:r>
        <m:sSub>
          <m:sSubPr>
            <m:ctrlPr>
              <w:ins w:id="128" w:author="Guo, Boyi [2]" w:date="2020-02-21T08:47:00Z">
                <w:rPr>
                  <w:rFonts w:ascii="Cambria Math" w:hAnsi="Cambria Math" w:cs="Arial"/>
                  <w:i/>
                  <w:szCs w:val="22"/>
                </w:rPr>
              </w:ins>
            </m:ctrlPr>
          </m:sSubPr>
          <m:e>
            <m:r>
              <w:ins w:id="129" w:author="Guo, Boyi [2]" w:date="2020-02-21T08:47:00Z">
                <w:rPr>
                  <w:rFonts w:ascii="Cambria Math" w:hAnsi="Cambria Math" w:cs="Arial"/>
                  <w:szCs w:val="22"/>
                </w:rPr>
                <m:t>S</m:t>
              </w:ins>
            </m:r>
          </m:e>
          <m:sub>
            <m:r>
              <w:ins w:id="130" w:author="Guo, Boyi [2]" w:date="2020-02-21T08:47:00Z">
                <w:rPr>
                  <w:rFonts w:ascii="Cambria Math" w:hAnsi="Cambria Math" w:cs="Arial"/>
                  <w:szCs w:val="22"/>
                </w:rPr>
                <m:t>L</m:t>
              </w:ins>
            </m:r>
          </m:sub>
        </m:sSub>
        <m:r>
          <w:ins w:id="131" w:author="Guo, Boyi [2]" w:date="2020-02-21T08:47:00Z">
            <w:rPr>
              <w:rFonts w:ascii="Cambria Math" w:hAnsi="Cambria Math" w:cs="Arial"/>
              <w:szCs w:val="22"/>
            </w:rPr>
            <m:t>]+|</m:t>
          </w:ins>
        </m:r>
        <m:sSub>
          <m:sSubPr>
            <m:ctrlPr>
              <w:ins w:id="132" w:author="Guo, Boyi [2]" w:date="2020-02-21T08:47:00Z">
                <w:rPr>
                  <w:rFonts w:ascii="Cambria Math" w:hAnsi="Cambria Math" w:cs="Arial"/>
                  <w:i/>
                  <w:szCs w:val="22"/>
                </w:rPr>
              </w:ins>
            </m:ctrlPr>
          </m:sSubPr>
          <m:e>
            <m:r>
              <w:ins w:id="133" w:author="Guo, Boyi [2]" w:date="2020-02-21T08:47:00Z">
                <w:rPr>
                  <w:rFonts w:ascii="Cambria Math" w:hAnsi="Cambria Math" w:cs="Arial"/>
                  <w:szCs w:val="22"/>
                </w:rPr>
                <m:t>S</m:t>
              </w:ins>
            </m:r>
          </m:e>
          <m:sub>
            <m:r>
              <w:ins w:id="134" w:author="Guo, Boyi [2]" w:date="2020-02-21T08:47:00Z">
                <w:rPr>
                  <w:rFonts w:ascii="Cambria Math" w:hAnsi="Cambria Math" w:cs="Arial"/>
                  <w:szCs w:val="22"/>
                </w:rPr>
                <m:t>R</m:t>
              </w:ins>
            </m:r>
          </m:sub>
        </m:sSub>
        <m:r>
          <w:ins w:id="135" w:author="Guo, Boyi [2]" w:date="2020-02-21T08:47:00Z">
            <w:rPr>
              <w:rFonts w:ascii="Cambria Math" w:hAnsi="Cambria Math" w:cs="Arial"/>
              <w:szCs w:val="22"/>
            </w:rPr>
            <m:t>|× Var</m:t>
          </w:ins>
        </m:r>
        <m:d>
          <m:dPr>
            <m:begChr m:val="["/>
            <m:endChr m:val="|"/>
            <m:ctrlPr>
              <w:ins w:id="136" w:author="Guo, Boyi [2]" w:date="2020-02-21T08:47:00Z">
                <w:rPr>
                  <w:rFonts w:ascii="Cambria Math" w:hAnsi="Cambria Math" w:cs="Arial"/>
                  <w:i/>
                  <w:szCs w:val="22"/>
                </w:rPr>
              </w:ins>
            </m:ctrlPr>
          </m:dPr>
          <m:e>
            <m:sSup>
              <m:sSupPr>
                <m:ctrlPr>
                  <w:ins w:id="137" w:author="Guo, Boyi [2]" w:date="2020-02-21T08:47:00Z">
                    <w:rPr>
                      <w:rFonts w:ascii="Cambria Math" w:hAnsi="Cambria Math" w:cs="Arial"/>
                      <w:szCs w:val="22"/>
                    </w:rPr>
                  </w:ins>
                </m:ctrlPr>
              </m:sSupPr>
              <m:e>
                <m:d>
                  <m:dPr>
                    <m:ctrlPr>
                      <w:ins w:id="138" w:author="Guo, Boyi [2]" w:date="2020-02-21T08:47:00Z">
                        <w:rPr>
                          <w:rFonts w:ascii="Cambria Math" w:hAnsi="Cambria Math" w:cs="Arial"/>
                          <w:i/>
                          <w:szCs w:val="22"/>
                        </w:rPr>
                      </w:ins>
                    </m:ctrlPr>
                  </m:dPr>
                  <m:e>
                    <m:sSub>
                      <m:sSubPr>
                        <m:ctrlPr>
                          <w:ins w:id="139" w:author="Guo, Boyi [2]" w:date="2020-02-21T08:47:00Z">
                            <w:rPr>
                              <w:rFonts w:ascii="Cambria Math" w:hAnsi="Cambria Math" w:cs="Arial"/>
                              <w:szCs w:val="22"/>
                            </w:rPr>
                          </w:ins>
                        </m:ctrlPr>
                      </m:sSubPr>
                      <m:e>
                        <m:r>
                          <w:ins w:id="140" w:author="Guo, Boyi [2]" w:date="2020-02-21T08:47:00Z">
                            <m:rPr>
                              <m:sty m:val="p"/>
                            </m:rPr>
                            <w:rPr>
                              <w:rFonts w:ascii="Cambria Math" w:hAnsi="Cambria Math" w:cs="Arial"/>
                              <w:szCs w:val="22"/>
                            </w:rPr>
                            <m:t>γ</m:t>
                          </w:ins>
                        </m:r>
                      </m:e>
                      <m:sub>
                        <m:r>
                          <w:ins w:id="141" w:author="Guo, Boyi [2]" w:date="2020-02-21T08:47:00Z">
                            <w:rPr>
                              <w:rFonts w:ascii="Cambria Math" w:hAnsi="Cambria Math" w:cs="Arial"/>
                              <w:szCs w:val="22"/>
                            </w:rPr>
                            <m:t>1</m:t>
                          </w:ins>
                        </m:r>
                      </m:sub>
                    </m:sSub>
                    <m:r>
                      <w:ins w:id="142" w:author="Guo, Boyi [2]" w:date="2020-02-21T08:47:00Z">
                        <m:rPr>
                          <m:sty m:val="p"/>
                        </m:rPr>
                        <w:rPr>
                          <w:rFonts w:ascii="Cambria Math" w:hAnsi="Cambria Math" w:cs="Arial"/>
                          <w:szCs w:val="22"/>
                        </w:rPr>
                        <m:t>-</m:t>
                      </w:ins>
                    </m:r>
                    <m:sSub>
                      <m:sSubPr>
                        <m:ctrlPr>
                          <w:ins w:id="143" w:author="Guo, Boyi [2]" w:date="2020-02-21T08:47:00Z">
                            <w:rPr>
                              <w:rFonts w:ascii="Cambria Math" w:hAnsi="Cambria Math" w:cs="Arial"/>
                              <w:szCs w:val="22"/>
                            </w:rPr>
                          </w:ins>
                        </m:ctrlPr>
                      </m:sSubPr>
                      <m:e>
                        <m:r>
                          <w:ins w:id="144" w:author="Guo, Boyi [2]" w:date="2020-02-21T08:47:00Z">
                            <m:rPr>
                              <m:sty m:val="p"/>
                            </m:rPr>
                            <w:rPr>
                              <w:rFonts w:ascii="Cambria Math" w:hAnsi="Cambria Math" w:cs="Arial"/>
                              <w:szCs w:val="22"/>
                            </w:rPr>
                            <m:t>γ</m:t>
                          </w:ins>
                        </m:r>
                      </m:e>
                      <m:sub>
                        <m:r>
                          <w:ins w:id="145" w:author="Guo, Boyi [2]" w:date="2020-02-21T08:47:00Z">
                            <w:rPr>
                              <w:rFonts w:ascii="Cambria Math" w:hAnsi="Cambria Math" w:cs="Arial"/>
                              <w:szCs w:val="22"/>
                            </w:rPr>
                            <m:t>0</m:t>
                          </w:ins>
                        </m:r>
                      </m:sub>
                    </m:sSub>
                    <m:ctrlPr>
                      <w:ins w:id="146" w:author="Guo, Boyi [2]" w:date="2020-02-21T08:47:00Z">
                        <w:rPr>
                          <w:rFonts w:ascii="Cambria Math" w:hAnsi="Cambria Math" w:cs="Arial"/>
                          <w:szCs w:val="22"/>
                        </w:rPr>
                      </w:ins>
                    </m:ctrlPr>
                  </m:e>
                </m:d>
                <m:ctrlPr>
                  <w:ins w:id="147" w:author="Guo, Boyi [2]" w:date="2020-02-21T08:47:00Z">
                    <w:rPr>
                      <w:rFonts w:ascii="Cambria Math" w:hAnsi="Cambria Math" w:cs="Arial"/>
                      <w:i/>
                      <w:szCs w:val="22"/>
                    </w:rPr>
                  </w:ins>
                </m:ctrlPr>
              </m:e>
              <m:sup>
                <m:r>
                  <w:ins w:id="148" w:author="Guo, Boyi [2]" w:date="2020-02-21T08:47:00Z">
                    <w:rPr>
                      <w:rFonts w:ascii="Cambria Math" w:hAnsi="Cambria Math" w:cs="Arial"/>
                      <w:szCs w:val="22"/>
                    </w:rPr>
                    <m:t>T</m:t>
                  </w:ins>
                </m:r>
              </m:sup>
            </m:sSup>
            <m:sSup>
              <m:sSupPr>
                <m:ctrlPr>
                  <w:ins w:id="149" w:author="Guo, Boyi [2]" w:date="2020-02-21T08:47:00Z">
                    <w:rPr>
                      <w:rFonts w:ascii="Cambria Math" w:hAnsi="Cambria Math" w:cs="Arial"/>
                      <w:szCs w:val="22"/>
                    </w:rPr>
                  </w:ins>
                </m:ctrlPr>
              </m:sSupPr>
              <m:e>
                <m:r>
                  <w:ins w:id="150" w:author="Guo, Boyi [2]" w:date="2020-02-21T08:47:00Z">
                    <m:rPr>
                      <m:sty m:val="p"/>
                    </m:rPr>
                    <w:rPr>
                      <w:rFonts w:ascii="Cambria Math" w:hAnsi="Cambria Math" w:cs="Arial"/>
                      <w:szCs w:val="22"/>
                    </w:rPr>
                    <m:t>X</m:t>
                  </w:ins>
                </m:r>
              </m:e>
              <m:sup>
                <m:r>
                  <w:ins w:id="151" w:author="Guo, Boyi [2]" w:date="2020-02-21T08:47:00Z">
                    <m:rPr>
                      <m:sty m:val="p"/>
                    </m:rPr>
                    <w:rPr>
                      <w:rFonts w:ascii="Cambria Math" w:hAnsi="Cambria Math" w:cs="Arial"/>
                      <w:szCs w:val="22"/>
                    </w:rPr>
                    <m:t>b</m:t>
                  </w:ins>
                </m:r>
              </m:sup>
            </m:sSup>
            <m:r>
              <w:ins w:id="152" w:author="Guo, Boyi [2]" w:date="2020-02-21T08:47:00Z">
                <m:rPr>
                  <m:sty m:val="p"/>
                </m:rPr>
                <w:rPr>
                  <w:rFonts w:ascii="Cambria Math" w:hAnsi="Cambria Math" w:cs="Arial"/>
                  <w:szCs w:val="22"/>
                </w:rPr>
                <m:t xml:space="preserve"> </m:t>
              </w:ins>
            </m:r>
            <m:ctrlPr>
              <w:ins w:id="153" w:author="Guo, Boyi [2]" w:date="2020-02-21T08:47:00Z">
                <w:rPr>
                  <w:rFonts w:ascii="Cambria Math" w:hAnsi="Cambria Math" w:cs="Arial"/>
                  <w:szCs w:val="22"/>
                </w:rPr>
              </w:ins>
            </m:ctrlPr>
          </m:e>
        </m:d>
        <m:r>
          <w:ins w:id="154" w:author="Guo, Boyi [2]" w:date="2020-02-21T08:47:00Z">
            <w:rPr>
              <w:rFonts w:ascii="Cambria Math" w:hAnsi="Cambria Math" w:cs="Arial"/>
              <w:szCs w:val="22"/>
            </w:rPr>
            <m:t xml:space="preserve"> </m:t>
          </w:ins>
        </m:r>
        <m:sSub>
          <m:sSubPr>
            <m:ctrlPr>
              <w:ins w:id="155" w:author="Guo, Boyi [2]" w:date="2020-02-21T08:47:00Z">
                <w:rPr>
                  <w:rFonts w:ascii="Cambria Math" w:hAnsi="Cambria Math" w:cs="Arial"/>
                  <w:i/>
                  <w:szCs w:val="22"/>
                </w:rPr>
              </w:ins>
            </m:ctrlPr>
          </m:sSubPr>
          <m:e>
            <m:r>
              <w:ins w:id="156" w:author="Guo, Boyi [2]" w:date="2020-02-21T08:47:00Z">
                <w:rPr>
                  <w:rFonts w:ascii="Cambria Math" w:hAnsi="Cambria Math" w:cs="Arial"/>
                  <w:szCs w:val="22"/>
                </w:rPr>
                <m:t>S</m:t>
              </w:ins>
            </m:r>
          </m:e>
          <m:sub>
            <m:r>
              <w:ins w:id="157" w:author="Guo, Boyi [2]" w:date="2020-02-21T08:47:00Z">
                <w:rPr>
                  <w:rFonts w:ascii="Cambria Math" w:hAnsi="Cambria Math" w:cs="Arial"/>
                  <w:szCs w:val="22"/>
                </w:rPr>
                <m:t>R</m:t>
              </w:ins>
            </m:r>
          </m:sub>
        </m:sSub>
        <m:r>
          <w:ins w:id="158" w:author="Guo, Boyi [2]" w:date="2020-02-21T08:47:00Z">
            <w:rPr>
              <w:rFonts w:ascii="Cambria Math" w:hAnsi="Cambria Math" w:cs="Arial"/>
              <w:szCs w:val="22"/>
            </w:rPr>
            <m:t xml:space="preserve">] </m:t>
          </w:ins>
        </m:r>
      </m:oMath>
    </w:p>
    <w:p w14:paraId="7F621ECE" w14:textId="7244AF75" w:rsidR="00674AD0" w:rsidRDefault="00674AD0" w:rsidP="002E7715">
      <w:pPr>
        <w:adjustRightInd w:val="0"/>
        <w:rPr>
          <w:ins w:id="159" w:author="Guo, Boyi [2]" w:date="2020-02-21T08:47:00Z"/>
          <w:rFonts w:cs="Arial"/>
          <w:szCs w:val="22"/>
        </w:rPr>
      </w:pPr>
    </w:p>
    <w:p w14:paraId="4C363185" w14:textId="2AB12804" w:rsidR="00674AD0" w:rsidRDefault="00674AD0" w:rsidP="00674AD0">
      <w:pPr>
        <w:adjustRightInd w:val="0"/>
        <w:rPr>
          <w:ins w:id="160" w:author="Guo, Boyi [2]" w:date="2020-02-21T08:47:00Z"/>
          <w:rFonts w:cs="Arial"/>
          <w:bCs/>
          <w:szCs w:val="22"/>
        </w:rPr>
      </w:pPr>
      <w:ins w:id="161" w:author="Guo, Boyi [2]" w:date="2020-02-21T08:50:00Z">
        <w:r>
          <w:rPr>
            <w:rFonts w:cs="Arial"/>
            <w:szCs w:val="22"/>
          </w:rPr>
          <w:t xml:space="preserve">Will Try: </w:t>
        </w:r>
      </w:ins>
      <w:bookmarkStart w:id="162" w:name="_GoBack"/>
      <w:bookmarkEnd w:id="162"/>
      <m:oMath>
        <m:r>
          <w:ins w:id="163" w:author="Guo, Boyi [2]" w:date="2020-02-21T08:47:00Z">
            <w:rPr>
              <w:rFonts w:ascii="Cambria Math" w:hAnsi="Cambria Math" w:cs="Arial"/>
              <w:szCs w:val="22"/>
            </w:rPr>
            <m:t>score=</m:t>
          </w:ins>
        </m:r>
        <m:d>
          <m:dPr>
            <m:begChr m:val="|"/>
            <m:endChr m:val="|"/>
            <m:ctrlPr>
              <w:ins w:id="164" w:author="Guo, Boyi [2]" w:date="2020-02-21T08:47:00Z">
                <w:rPr>
                  <w:rFonts w:ascii="Cambria Math" w:hAnsi="Cambria Math" w:cs="Arial"/>
                  <w:i/>
                  <w:szCs w:val="22"/>
                </w:rPr>
              </w:ins>
            </m:ctrlPr>
          </m:dPr>
          <m:e>
            <m:sSub>
              <m:sSubPr>
                <m:ctrlPr>
                  <w:ins w:id="165" w:author="Guo, Boyi [2]" w:date="2020-02-21T08:47:00Z">
                    <w:rPr>
                      <w:rFonts w:ascii="Cambria Math" w:hAnsi="Cambria Math" w:cs="Arial"/>
                      <w:i/>
                      <w:szCs w:val="22"/>
                    </w:rPr>
                  </w:ins>
                </m:ctrlPr>
              </m:sSubPr>
              <m:e>
                <m:r>
                  <w:ins w:id="166" w:author="Guo, Boyi [2]" w:date="2020-02-21T08:47:00Z">
                    <w:rPr>
                      <w:rFonts w:ascii="Cambria Math" w:hAnsi="Cambria Math" w:cs="Arial"/>
                      <w:szCs w:val="22"/>
                    </w:rPr>
                    <m:t>S</m:t>
                  </w:ins>
                </m:r>
              </m:e>
              <m:sub>
                <m:r>
                  <w:ins w:id="167" w:author="Guo, Boyi [2]" w:date="2020-02-21T08:47:00Z">
                    <w:rPr>
                      <w:rFonts w:ascii="Cambria Math" w:hAnsi="Cambria Math" w:cs="Arial"/>
                      <w:szCs w:val="22"/>
                    </w:rPr>
                    <m:t>L</m:t>
                  </w:ins>
                </m:r>
              </m:sub>
            </m:sSub>
          </m:e>
        </m:d>
        <m:r>
          <w:ins w:id="168" w:author="Guo, Boyi [2]" w:date="2020-02-21T08:47:00Z">
            <w:rPr>
              <w:rFonts w:ascii="Cambria Math" w:hAnsi="Cambria Math" w:cs="Arial"/>
              <w:szCs w:val="22"/>
            </w:rPr>
            <m:t>×</m:t>
          </w:ins>
        </m:r>
        <m:d>
          <m:dPr>
            <m:endChr m:val="]"/>
            <m:ctrlPr>
              <w:ins w:id="169" w:author="Guo, Boyi [2]" w:date="2020-02-21T08:47:00Z">
                <w:rPr>
                  <w:rFonts w:ascii="Cambria Math" w:hAnsi="Cambria Math" w:cs="Arial"/>
                  <w:i/>
                  <w:szCs w:val="22"/>
                </w:rPr>
              </w:ins>
            </m:ctrlPr>
          </m:dPr>
          <m:e>
            <m:r>
              <w:ins w:id="170" w:author="Guo, Boyi [2]" w:date="2020-02-21T08:47:00Z">
                <w:rPr>
                  <w:rFonts w:ascii="Cambria Math" w:hAnsi="Cambria Math" w:cs="Arial"/>
                  <w:szCs w:val="22"/>
                </w:rPr>
                <m:t>Var</m:t>
              </w:ins>
            </m:r>
            <m:d>
              <m:dPr>
                <m:begChr m:val="["/>
                <m:endChr m:val="|"/>
                <m:ctrlPr>
                  <w:ins w:id="171" w:author="Guo, Boyi [2]" w:date="2020-02-21T08:47:00Z">
                    <w:rPr>
                      <w:rFonts w:ascii="Cambria Math" w:hAnsi="Cambria Math" w:cs="Arial"/>
                      <w:i/>
                      <w:szCs w:val="22"/>
                    </w:rPr>
                  </w:ins>
                </m:ctrlPr>
              </m:dPr>
              <m:e>
                <m:sSubSup>
                  <m:sSubSupPr>
                    <m:ctrlPr>
                      <w:ins w:id="172" w:author="Guo, Boyi [2]" w:date="2020-02-21T08:49:00Z">
                        <w:rPr>
                          <w:rFonts w:ascii="Cambria Math" w:hAnsi="Cambria Math" w:cs="Arial"/>
                          <w:szCs w:val="22"/>
                        </w:rPr>
                      </w:ins>
                    </m:ctrlPr>
                  </m:sSubSupPr>
                  <m:e>
                    <m:r>
                      <w:ins w:id="173" w:author="Guo, Boyi [2]" w:date="2020-02-21T08:49:00Z">
                        <m:rPr>
                          <m:sty m:val="p"/>
                        </m:rPr>
                        <w:rPr>
                          <w:rFonts w:ascii="Cambria Math" w:hAnsi="Cambria Math" w:cs="Arial"/>
                          <w:szCs w:val="22"/>
                        </w:rPr>
                        <m:t>γ</m:t>
                      </w:ins>
                    </m:r>
                  </m:e>
                  <m:sub>
                    <m:r>
                      <w:ins w:id="174" w:author="Guo, Boyi [2]" w:date="2020-02-21T08:49:00Z">
                        <w:rPr>
                          <w:rFonts w:ascii="Cambria Math" w:hAnsi="Cambria Math" w:cs="Arial"/>
                          <w:szCs w:val="22"/>
                        </w:rPr>
                        <m:t>1</m:t>
                      </w:ins>
                    </m:r>
                    <m:ctrlPr>
                      <w:ins w:id="175" w:author="Guo, Boyi [2]" w:date="2020-02-21T08:49:00Z">
                        <w:rPr>
                          <w:rFonts w:ascii="Cambria Math" w:hAnsi="Cambria Math" w:cs="Arial"/>
                          <w:i/>
                          <w:szCs w:val="22"/>
                        </w:rPr>
                      </w:ins>
                    </m:ctrlPr>
                  </m:sub>
                  <m:sup>
                    <m:r>
                      <w:ins w:id="176" w:author="Guo, Boyi [2]" w:date="2020-02-21T08:49:00Z">
                        <m:rPr>
                          <m:sty m:val="p"/>
                        </m:rPr>
                        <w:rPr>
                          <w:rFonts w:ascii="Cambria Math" w:hAnsi="Cambria Math" w:cs="Arial"/>
                          <w:szCs w:val="22"/>
                        </w:rPr>
                        <m:t>T</m:t>
                      </w:ins>
                    </m:r>
                  </m:sup>
                </m:sSubSup>
                <m:r>
                  <w:ins w:id="177" w:author="Guo, Boyi [2]" w:date="2020-02-21T08:49:00Z">
                    <m:rPr>
                      <m:sty m:val="p"/>
                    </m:rPr>
                    <w:rPr>
                      <w:rFonts w:ascii="Cambria Math" w:hAnsi="Cambria Math" w:cs="Arial"/>
                      <w:szCs w:val="22"/>
                    </w:rPr>
                    <m:t>Δ</m:t>
                  </w:ins>
                </m:r>
                <m:sSub>
                  <m:sSubPr>
                    <m:ctrlPr>
                      <w:ins w:id="178" w:author="Guo, Boyi [2]" w:date="2020-02-21T08:49:00Z">
                        <w:rPr>
                          <w:rFonts w:ascii="Cambria Math" w:hAnsi="Cambria Math" w:cs="Arial"/>
                          <w:i/>
                          <w:szCs w:val="22"/>
                        </w:rPr>
                      </w:ins>
                    </m:ctrlPr>
                  </m:sSubPr>
                  <m:e>
                    <m:r>
                      <w:ins w:id="179" w:author="Guo, Boyi [2]" w:date="2020-02-21T08:49:00Z">
                        <w:rPr>
                          <w:rFonts w:ascii="Cambria Math" w:hAnsi="Cambria Math" w:cs="Arial"/>
                          <w:szCs w:val="22"/>
                        </w:rPr>
                        <m:t>Y</m:t>
                      </w:ins>
                    </m:r>
                  </m:e>
                  <m:sub>
                    <m:r>
                      <w:ins w:id="180" w:author="Guo, Boyi [2]" w:date="2020-02-21T08:49:00Z">
                        <w:rPr>
                          <w:rFonts w:ascii="Cambria Math" w:hAnsi="Cambria Math" w:cs="Arial"/>
                          <w:szCs w:val="22"/>
                        </w:rPr>
                        <m:t>T=1</m:t>
                      </w:ins>
                    </m:r>
                  </m:sub>
                </m:sSub>
                <m:r>
                  <w:ins w:id="181" w:author="Guo, Boyi [2]" w:date="2020-02-21T08:49:00Z">
                    <w:rPr>
                      <w:rFonts w:ascii="Cambria Math" w:hAnsi="Cambria Math" w:cs="Arial"/>
                      <w:szCs w:val="22"/>
                    </w:rPr>
                    <m:t xml:space="preserve"> </m:t>
                  </w:ins>
                </m:r>
                <m:ctrlPr>
                  <w:ins w:id="182" w:author="Guo, Boyi [2]" w:date="2020-02-21T08:47:00Z">
                    <w:rPr>
                      <w:rFonts w:ascii="Cambria Math" w:hAnsi="Cambria Math" w:cs="Arial"/>
                      <w:szCs w:val="22"/>
                    </w:rPr>
                  </w:ins>
                </m:ctrlPr>
              </m:e>
            </m:d>
            <m:r>
              <w:ins w:id="183" w:author="Guo, Boyi [2]" w:date="2020-02-21T08:47:00Z">
                <w:rPr>
                  <w:rFonts w:ascii="Cambria Math" w:hAnsi="Cambria Math" w:cs="Arial"/>
                  <w:szCs w:val="22"/>
                </w:rPr>
                <m:t xml:space="preserve"> </m:t>
              </w:ins>
            </m:r>
            <m:sSub>
              <m:sSubPr>
                <m:ctrlPr>
                  <w:ins w:id="184" w:author="Guo, Boyi [2]" w:date="2020-02-21T08:47:00Z">
                    <w:rPr>
                      <w:rFonts w:ascii="Cambria Math" w:hAnsi="Cambria Math" w:cs="Arial"/>
                      <w:i/>
                      <w:szCs w:val="22"/>
                    </w:rPr>
                  </w:ins>
                </m:ctrlPr>
              </m:sSubPr>
              <m:e>
                <m:r>
                  <w:ins w:id="185" w:author="Guo, Boyi [2]" w:date="2020-02-21T08:47:00Z">
                    <w:rPr>
                      <w:rFonts w:ascii="Cambria Math" w:hAnsi="Cambria Math" w:cs="Arial"/>
                      <w:szCs w:val="22"/>
                    </w:rPr>
                    <m:t>S</m:t>
                  </w:ins>
                </m:r>
              </m:e>
              <m:sub>
                <m:r>
                  <w:ins w:id="186" w:author="Guo, Boyi [2]" w:date="2020-02-21T08:47:00Z">
                    <w:rPr>
                      <w:rFonts w:ascii="Cambria Math" w:hAnsi="Cambria Math" w:cs="Arial"/>
                      <w:szCs w:val="22"/>
                    </w:rPr>
                    <m:t>L</m:t>
                  </w:ins>
                </m:r>
              </m:sub>
            </m:sSub>
          </m:e>
        </m:d>
        <m:r>
          <w:ins w:id="187" w:author="Guo, Boyi [2]" w:date="2020-02-21T08:49:00Z">
            <w:rPr>
              <w:rFonts w:ascii="Cambria Math" w:hAnsi="Cambria Math" w:cs="Arial"/>
              <w:szCs w:val="22"/>
            </w:rPr>
            <m:t>+</m:t>
          </w:ins>
        </m:r>
        <m:r>
          <w:ins w:id="188" w:author="Guo, Boyi [2]" w:date="2020-02-21T08:49:00Z">
            <w:rPr>
              <w:rFonts w:ascii="Cambria Math" w:hAnsi="Cambria Math" w:cs="Arial"/>
              <w:szCs w:val="22"/>
            </w:rPr>
            <m:t>Var</m:t>
          </w:ins>
        </m:r>
        <m:d>
          <m:dPr>
            <m:begChr m:val="["/>
            <m:endChr m:val="|"/>
            <m:ctrlPr>
              <w:ins w:id="189" w:author="Guo, Boyi [2]" w:date="2020-02-21T08:49:00Z">
                <w:rPr>
                  <w:rFonts w:ascii="Cambria Math" w:hAnsi="Cambria Math" w:cs="Arial"/>
                  <w:i/>
                  <w:szCs w:val="22"/>
                </w:rPr>
              </w:ins>
            </m:ctrlPr>
          </m:dPr>
          <m:e>
            <m:sSubSup>
              <m:sSubSupPr>
                <m:ctrlPr>
                  <w:ins w:id="190" w:author="Guo, Boyi [2]" w:date="2020-02-21T08:49:00Z">
                    <w:rPr>
                      <w:rFonts w:ascii="Cambria Math" w:hAnsi="Cambria Math" w:cs="Arial"/>
                      <w:szCs w:val="22"/>
                    </w:rPr>
                  </w:ins>
                </m:ctrlPr>
              </m:sSubSupPr>
              <m:e>
                <m:r>
                  <w:ins w:id="191" w:author="Guo, Boyi [2]" w:date="2020-02-21T08:49:00Z">
                    <m:rPr>
                      <m:sty m:val="p"/>
                    </m:rPr>
                    <w:rPr>
                      <w:rFonts w:ascii="Cambria Math" w:hAnsi="Cambria Math" w:cs="Arial"/>
                      <w:szCs w:val="22"/>
                    </w:rPr>
                    <m:t>γ</m:t>
                  </w:ins>
                </m:r>
              </m:e>
              <m:sub>
                <m:r>
                  <w:ins w:id="192" w:author="Guo, Boyi [2]" w:date="2020-02-21T08:49:00Z">
                    <w:rPr>
                      <w:rFonts w:ascii="Cambria Math" w:hAnsi="Cambria Math" w:cs="Arial"/>
                      <w:szCs w:val="22"/>
                    </w:rPr>
                    <m:t>0</m:t>
                  </w:ins>
                </m:r>
                <m:ctrlPr>
                  <w:ins w:id="193" w:author="Guo, Boyi [2]" w:date="2020-02-21T08:49:00Z">
                    <w:rPr>
                      <w:rFonts w:ascii="Cambria Math" w:hAnsi="Cambria Math" w:cs="Arial"/>
                      <w:i/>
                      <w:szCs w:val="22"/>
                    </w:rPr>
                  </w:ins>
                </m:ctrlPr>
              </m:sub>
              <m:sup>
                <m:r>
                  <w:ins w:id="194" w:author="Guo, Boyi [2]" w:date="2020-02-21T08:49:00Z">
                    <m:rPr>
                      <m:sty m:val="p"/>
                    </m:rPr>
                    <w:rPr>
                      <w:rFonts w:ascii="Cambria Math" w:hAnsi="Cambria Math" w:cs="Arial"/>
                      <w:szCs w:val="22"/>
                    </w:rPr>
                    <m:t>T</m:t>
                  </w:ins>
                </m:r>
              </m:sup>
            </m:sSubSup>
            <m:r>
              <w:ins w:id="195" w:author="Guo, Boyi [2]" w:date="2020-02-21T08:49:00Z">
                <m:rPr>
                  <m:sty m:val="p"/>
                </m:rPr>
                <w:rPr>
                  <w:rFonts w:ascii="Cambria Math" w:hAnsi="Cambria Math" w:cs="Arial"/>
                  <w:szCs w:val="22"/>
                </w:rPr>
                <m:t>Δ</m:t>
              </w:ins>
            </m:r>
            <m:sSub>
              <m:sSubPr>
                <m:ctrlPr>
                  <w:ins w:id="196" w:author="Guo, Boyi [2]" w:date="2020-02-21T08:49:00Z">
                    <w:rPr>
                      <w:rFonts w:ascii="Cambria Math" w:hAnsi="Cambria Math" w:cs="Arial"/>
                      <w:i/>
                      <w:szCs w:val="22"/>
                    </w:rPr>
                  </w:ins>
                </m:ctrlPr>
              </m:sSubPr>
              <m:e>
                <m:r>
                  <w:ins w:id="197" w:author="Guo, Boyi [2]" w:date="2020-02-21T08:49:00Z">
                    <w:rPr>
                      <w:rFonts w:ascii="Cambria Math" w:hAnsi="Cambria Math" w:cs="Arial"/>
                      <w:szCs w:val="22"/>
                    </w:rPr>
                    <m:t>Y</m:t>
                  </w:ins>
                </m:r>
              </m:e>
              <m:sub>
                <m:r>
                  <w:ins w:id="198" w:author="Guo, Boyi [2]" w:date="2020-02-21T08:49:00Z">
                    <w:rPr>
                      <w:rFonts w:ascii="Cambria Math" w:hAnsi="Cambria Math" w:cs="Arial"/>
                      <w:szCs w:val="22"/>
                    </w:rPr>
                    <m:t>T=</m:t>
                  </w:ins>
                </m:r>
                <m:r>
                  <w:ins w:id="199" w:author="Guo, Boyi [2]" w:date="2020-02-21T08:49:00Z">
                    <w:rPr>
                      <w:rFonts w:ascii="Cambria Math" w:hAnsi="Cambria Math" w:cs="Arial"/>
                      <w:szCs w:val="22"/>
                    </w:rPr>
                    <m:t>0</m:t>
                  </w:ins>
                </m:r>
              </m:sub>
            </m:sSub>
            <m:r>
              <w:ins w:id="200" w:author="Guo, Boyi [2]" w:date="2020-02-21T08:49:00Z">
                <w:rPr>
                  <w:rFonts w:ascii="Cambria Math" w:hAnsi="Cambria Math" w:cs="Arial"/>
                  <w:szCs w:val="22"/>
                </w:rPr>
                <m:t xml:space="preserve"> </m:t>
              </w:ins>
            </m:r>
            <m:ctrlPr>
              <w:ins w:id="201" w:author="Guo, Boyi [2]" w:date="2020-02-21T08:49:00Z">
                <w:rPr>
                  <w:rFonts w:ascii="Cambria Math" w:hAnsi="Cambria Math" w:cs="Arial"/>
                  <w:szCs w:val="22"/>
                </w:rPr>
              </w:ins>
            </m:ctrlPr>
          </m:e>
        </m:d>
        <m:r>
          <w:ins w:id="202" w:author="Guo, Boyi [2]" w:date="2020-02-21T08:49:00Z">
            <w:rPr>
              <w:rFonts w:ascii="Cambria Math" w:hAnsi="Cambria Math" w:cs="Arial"/>
              <w:szCs w:val="22"/>
            </w:rPr>
            <m:t xml:space="preserve"> </m:t>
          </w:ins>
        </m:r>
        <m:sSub>
          <m:sSubPr>
            <m:ctrlPr>
              <w:ins w:id="203" w:author="Guo, Boyi [2]" w:date="2020-02-21T08:49:00Z">
                <w:rPr>
                  <w:rFonts w:ascii="Cambria Math" w:hAnsi="Cambria Math" w:cs="Arial"/>
                  <w:i/>
                  <w:szCs w:val="22"/>
                </w:rPr>
              </w:ins>
            </m:ctrlPr>
          </m:sSubPr>
          <m:e>
            <m:r>
              <w:ins w:id="204" w:author="Guo, Boyi [2]" w:date="2020-02-21T08:49:00Z">
                <w:rPr>
                  <w:rFonts w:ascii="Cambria Math" w:hAnsi="Cambria Math" w:cs="Arial"/>
                  <w:szCs w:val="22"/>
                </w:rPr>
                <m:t>S</m:t>
              </w:ins>
            </m:r>
          </m:e>
          <m:sub>
            <m:r>
              <w:ins w:id="205" w:author="Guo, Boyi [2]" w:date="2020-02-21T08:49:00Z">
                <w:rPr>
                  <w:rFonts w:ascii="Cambria Math" w:hAnsi="Cambria Math" w:cs="Arial"/>
                  <w:szCs w:val="22"/>
                </w:rPr>
                <m:t>L</m:t>
              </w:ins>
            </m:r>
          </m:sub>
        </m:sSub>
        <m:r>
          <w:ins w:id="206" w:author="Guo, Boyi [2]" w:date="2020-02-21T08:49:00Z">
            <w:rPr>
              <w:rFonts w:ascii="Cambria Math" w:hAnsi="Cambria Math" w:cs="Arial"/>
              <w:szCs w:val="22"/>
            </w:rPr>
            <m:t>]</m:t>
          </w:ins>
        </m:r>
        <m:r>
          <w:ins w:id="207" w:author="Guo, Boyi [2]" w:date="2020-02-21T08:48:00Z">
            <w:rPr>
              <w:rFonts w:ascii="Cambria Math" w:hAnsi="Cambria Math" w:cs="Arial"/>
              <w:szCs w:val="22"/>
            </w:rPr>
            <m:t>)</m:t>
          </w:ins>
        </m:r>
        <m:r>
          <w:ins w:id="208" w:author="Guo, Boyi [2]" w:date="2020-02-21T08:47:00Z">
            <w:rPr>
              <w:rFonts w:ascii="Cambria Math" w:hAnsi="Cambria Math" w:cs="Arial"/>
              <w:szCs w:val="22"/>
            </w:rPr>
            <m:t>+|</m:t>
          </w:ins>
        </m:r>
        <m:sSub>
          <m:sSubPr>
            <m:ctrlPr>
              <w:ins w:id="209" w:author="Guo, Boyi [2]" w:date="2020-02-21T08:47:00Z">
                <w:rPr>
                  <w:rFonts w:ascii="Cambria Math" w:hAnsi="Cambria Math" w:cs="Arial"/>
                  <w:i/>
                  <w:szCs w:val="22"/>
                </w:rPr>
              </w:ins>
            </m:ctrlPr>
          </m:sSubPr>
          <m:e>
            <m:r>
              <w:ins w:id="210" w:author="Guo, Boyi [2]" w:date="2020-02-21T08:47:00Z">
                <w:rPr>
                  <w:rFonts w:ascii="Cambria Math" w:hAnsi="Cambria Math" w:cs="Arial"/>
                  <w:szCs w:val="22"/>
                </w:rPr>
                <m:t>S</m:t>
              </w:ins>
            </m:r>
          </m:e>
          <m:sub>
            <m:r>
              <w:ins w:id="211" w:author="Guo, Boyi [2]" w:date="2020-02-21T08:47:00Z">
                <w:rPr>
                  <w:rFonts w:ascii="Cambria Math" w:hAnsi="Cambria Math" w:cs="Arial"/>
                  <w:szCs w:val="22"/>
                </w:rPr>
                <m:t>R</m:t>
              </w:ins>
            </m:r>
          </m:sub>
        </m:sSub>
        <m:r>
          <w:ins w:id="212" w:author="Guo, Boyi [2]" w:date="2020-02-21T08:47:00Z">
            <w:rPr>
              <w:rFonts w:ascii="Cambria Math" w:hAnsi="Cambria Math" w:cs="Arial"/>
              <w:szCs w:val="22"/>
            </w:rPr>
            <m:t xml:space="preserve">|× </m:t>
          </w:ins>
        </m:r>
        <m:d>
          <m:dPr>
            <m:endChr m:val="]"/>
            <m:ctrlPr>
              <w:ins w:id="213" w:author="Guo, Boyi [2]" w:date="2020-02-21T08:49:00Z">
                <w:rPr>
                  <w:rFonts w:ascii="Cambria Math" w:hAnsi="Cambria Math" w:cs="Arial"/>
                  <w:i/>
                  <w:szCs w:val="22"/>
                </w:rPr>
              </w:ins>
            </m:ctrlPr>
          </m:dPr>
          <m:e>
            <m:r>
              <w:ins w:id="214" w:author="Guo, Boyi [2]" w:date="2020-02-21T08:49:00Z">
                <w:rPr>
                  <w:rFonts w:ascii="Cambria Math" w:hAnsi="Cambria Math" w:cs="Arial"/>
                  <w:szCs w:val="22"/>
                </w:rPr>
                <m:t>Var</m:t>
              </w:ins>
            </m:r>
            <m:d>
              <m:dPr>
                <m:begChr m:val="["/>
                <m:endChr m:val="|"/>
                <m:ctrlPr>
                  <w:ins w:id="215" w:author="Guo, Boyi [2]" w:date="2020-02-21T08:49:00Z">
                    <w:rPr>
                      <w:rFonts w:ascii="Cambria Math" w:hAnsi="Cambria Math" w:cs="Arial"/>
                      <w:i/>
                      <w:szCs w:val="22"/>
                    </w:rPr>
                  </w:ins>
                </m:ctrlPr>
              </m:dPr>
              <m:e>
                <m:sSubSup>
                  <m:sSubSupPr>
                    <m:ctrlPr>
                      <w:ins w:id="216" w:author="Guo, Boyi [2]" w:date="2020-02-21T08:49:00Z">
                        <w:rPr>
                          <w:rFonts w:ascii="Cambria Math" w:hAnsi="Cambria Math" w:cs="Arial"/>
                          <w:szCs w:val="22"/>
                        </w:rPr>
                      </w:ins>
                    </m:ctrlPr>
                  </m:sSubSupPr>
                  <m:e>
                    <m:r>
                      <w:ins w:id="217" w:author="Guo, Boyi [2]" w:date="2020-02-21T08:49:00Z">
                        <m:rPr>
                          <m:sty m:val="p"/>
                        </m:rPr>
                        <w:rPr>
                          <w:rFonts w:ascii="Cambria Math" w:hAnsi="Cambria Math" w:cs="Arial"/>
                          <w:szCs w:val="22"/>
                        </w:rPr>
                        <m:t>γ</m:t>
                      </w:ins>
                    </m:r>
                  </m:e>
                  <m:sub>
                    <m:r>
                      <w:ins w:id="218" w:author="Guo, Boyi [2]" w:date="2020-02-21T08:49:00Z">
                        <w:rPr>
                          <w:rFonts w:ascii="Cambria Math" w:hAnsi="Cambria Math" w:cs="Arial"/>
                          <w:szCs w:val="22"/>
                        </w:rPr>
                        <m:t>1</m:t>
                      </w:ins>
                    </m:r>
                    <m:ctrlPr>
                      <w:ins w:id="219" w:author="Guo, Boyi [2]" w:date="2020-02-21T08:49:00Z">
                        <w:rPr>
                          <w:rFonts w:ascii="Cambria Math" w:hAnsi="Cambria Math" w:cs="Arial"/>
                          <w:i/>
                          <w:szCs w:val="22"/>
                        </w:rPr>
                      </w:ins>
                    </m:ctrlPr>
                  </m:sub>
                  <m:sup>
                    <m:r>
                      <w:ins w:id="220" w:author="Guo, Boyi [2]" w:date="2020-02-21T08:49:00Z">
                        <m:rPr>
                          <m:sty m:val="p"/>
                        </m:rPr>
                        <w:rPr>
                          <w:rFonts w:ascii="Cambria Math" w:hAnsi="Cambria Math" w:cs="Arial"/>
                          <w:szCs w:val="22"/>
                        </w:rPr>
                        <m:t>T</m:t>
                      </w:ins>
                    </m:r>
                  </m:sup>
                </m:sSubSup>
                <m:r>
                  <w:ins w:id="221" w:author="Guo, Boyi [2]" w:date="2020-02-21T08:49:00Z">
                    <m:rPr>
                      <m:sty m:val="p"/>
                    </m:rPr>
                    <w:rPr>
                      <w:rFonts w:ascii="Cambria Math" w:hAnsi="Cambria Math" w:cs="Arial"/>
                      <w:szCs w:val="22"/>
                    </w:rPr>
                    <m:t>Δ</m:t>
                  </w:ins>
                </m:r>
                <m:sSub>
                  <m:sSubPr>
                    <m:ctrlPr>
                      <w:ins w:id="222" w:author="Guo, Boyi [2]" w:date="2020-02-21T08:49:00Z">
                        <w:rPr>
                          <w:rFonts w:ascii="Cambria Math" w:hAnsi="Cambria Math" w:cs="Arial"/>
                          <w:i/>
                          <w:szCs w:val="22"/>
                        </w:rPr>
                      </w:ins>
                    </m:ctrlPr>
                  </m:sSubPr>
                  <m:e>
                    <m:r>
                      <w:ins w:id="223" w:author="Guo, Boyi [2]" w:date="2020-02-21T08:49:00Z">
                        <w:rPr>
                          <w:rFonts w:ascii="Cambria Math" w:hAnsi="Cambria Math" w:cs="Arial"/>
                          <w:szCs w:val="22"/>
                        </w:rPr>
                        <m:t>Y</m:t>
                      </w:ins>
                    </m:r>
                  </m:e>
                  <m:sub>
                    <m:r>
                      <w:ins w:id="224" w:author="Guo, Boyi [2]" w:date="2020-02-21T08:49:00Z">
                        <w:rPr>
                          <w:rFonts w:ascii="Cambria Math" w:hAnsi="Cambria Math" w:cs="Arial"/>
                          <w:szCs w:val="22"/>
                        </w:rPr>
                        <m:t>T=1</m:t>
                      </w:ins>
                    </m:r>
                  </m:sub>
                </m:sSub>
                <m:r>
                  <w:ins w:id="225" w:author="Guo, Boyi [2]" w:date="2020-02-21T08:49:00Z">
                    <w:rPr>
                      <w:rFonts w:ascii="Cambria Math" w:hAnsi="Cambria Math" w:cs="Arial"/>
                      <w:szCs w:val="22"/>
                    </w:rPr>
                    <m:t xml:space="preserve"> </m:t>
                  </w:ins>
                </m:r>
                <m:ctrlPr>
                  <w:ins w:id="226" w:author="Guo, Boyi [2]" w:date="2020-02-21T08:49:00Z">
                    <w:rPr>
                      <w:rFonts w:ascii="Cambria Math" w:hAnsi="Cambria Math" w:cs="Arial"/>
                      <w:szCs w:val="22"/>
                    </w:rPr>
                  </w:ins>
                </m:ctrlPr>
              </m:e>
            </m:d>
            <m:r>
              <w:ins w:id="227" w:author="Guo, Boyi [2]" w:date="2020-02-21T08:49:00Z">
                <w:rPr>
                  <w:rFonts w:ascii="Cambria Math" w:hAnsi="Cambria Math" w:cs="Arial"/>
                  <w:szCs w:val="22"/>
                </w:rPr>
                <m:t xml:space="preserve"> </m:t>
              </w:ins>
            </m:r>
            <m:sSub>
              <m:sSubPr>
                <m:ctrlPr>
                  <w:ins w:id="228" w:author="Guo, Boyi [2]" w:date="2020-02-21T08:49:00Z">
                    <w:rPr>
                      <w:rFonts w:ascii="Cambria Math" w:hAnsi="Cambria Math" w:cs="Arial"/>
                      <w:i/>
                      <w:szCs w:val="22"/>
                    </w:rPr>
                  </w:ins>
                </m:ctrlPr>
              </m:sSubPr>
              <m:e>
                <m:r>
                  <w:ins w:id="229" w:author="Guo, Boyi [2]" w:date="2020-02-21T08:49:00Z">
                    <w:rPr>
                      <w:rFonts w:ascii="Cambria Math" w:hAnsi="Cambria Math" w:cs="Arial"/>
                      <w:szCs w:val="22"/>
                    </w:rPr>
                    <m:t>S</m:t>
                  </w:ins>
                </m:r>
              </m:e>
              <m:sub>
                <m:r>
                  <w:ins w:id="230" w:author="Guo, Boyi [2]" w:date="2020-02-21T08:49:00Z">
                    <w:rPr>
                      <w:rFonts w:ascii="Cambria Math" w:hAnsi="Cambria Math" w:cs="Arial"/>
                      <w:szCs w:val="22"/>
                    </w:rPr>
                    <m:t>R</m:t>
                  </w:ins>
                </m:r>
              </m:sub>
            </m:sSub>
          </m:e>
        </m:d>
        <m:r>
          <w:ins w:id="231" w:author="Guo, Boyi [2]" w:date="2020-02-21T08:49:00Z">
            <w:rPr>
              <w:rFonts w:ascii="Cambria Math" w:hAnsi="Cambria Math" w:cs="Arial"/>
              <w:szCs w:val="22"/>
            </w:rPr>
            <m:t>+Var</m:t>
          </w:ins>
        </m:r>
        <m:d>
          <m:dPr>
            <m:begChr m:val="["/>
            <m:endChr m:val="|"/>
            <m:ctrlPr>
              <w:ins w:id="232" w:author="Guo, Boyi [2]" w:date="2020-02-21T08:49:00Z">
                <w:rPr>
                  <w:rFonts w:ascii="Cambria Math" w:hAnsi="Cambria Math" w:cs="Arial"/>
                  <w:i/>
                  <w:szCs w:val="22"/>
                </w:rPr>
              </w:ins>
            </m:ctrlPr>
          </m:dPr>
          <m:e>
            <m:sSubSup>
              <m:sSubSupPr>
                <m:ctrlPr>
                  <w:ins w:id="233" w:author="Guo, Boyi [2]" w:date="2020-02-21T08:49:00Z">
                    <w:rPr>
                      <w:rFonts w:ascii="Cambria Math" w:hAnsi="Cambria Math" w:cs="Arial"/>
                      <w:szCs w:val="22"/>
                    </w:rPr>
                  </w:ins>
                </m:ctrlPr>
              </m:sSubSupPr>
              <m:e>
                <m:r>
                  <w:ins w:id="234" w:author="Guo, Boyi [2]" w:date="2020-02-21T08:49:00Z">
                    <m:rPr>
                      <m:sty m:val="p"/>
                    </m:rPr>
                    <w:rPr>
                      <w:rFonts w:ascii="Cambria Math" w:hAnsi="Cambria Math" w:cs="Arial"/>
                      <w:szCs w:val="22"/>
                    </w:rPr>
                    <m:t>γ</m:t>
                  </w:ins>
                </m:r>
              </m:e>
              <m:sub>
                <m:r>
                  <w:ins w:id="235" w:author="Guo, Boyi [2]" w:date="2020-02-21T08:49:00Z">
                    <w:rPr>
                      <w:rFonts w:ascii="Cambria Math" w:hAnsi="Cambria Math" w:cs="Arial"/>
                      <w:szCs w:val="22"/>
                    </w:rPr>
                    <m:t>0</m:t>
                  </w:ins>
                </m:r>
                <m:ctrlPr>
                  <w:ins w:id="236" w:author="Guo, Boyi [2]" w:date="2020-02-21T08:49:00Z">
                    <w:rPr>
                      <w:rFonts w:ascii="Cambria Math" w:hAnsi="Cambria Math" w:cs="Arial"/>
                      <w:i/>
                      <w:szCs w:val="22"/>
                    </w:rPr>
                  </w:ins>
                </m:ctrlPr>
              </m:sub>
              <m:sup>
                <m:r>
                  <w:ins w:id="237" w:author="Guo, Boyi [2]" w:date="2020-02-21T08:49:00Z">
                    <m:rPr>
                      <m:sty m:val="p"/>
                    </m:rPr>
                    <w:rPr>
                      <w:rFonts w:ascii="Cambria Math" w:hAnsi="Cambria Math" w:cs="Arial"/>
                      <w:szCs w:val="22"/>
                    </w:rPr>
                    <m:t>T</m:t>
                  </w:ins>
                </m:r>
              </m:sup>
            </m:sSubSup>
            <m:r>
              <w:ins w:id="238" w:author="Guo, Boyi [2]" w:date="2020-02-21T08:49:00Z">
                <m:rPr>
                  <m:sty m:val="p"/>
                </m:rPr>
                <w:rPr>
                  <w:rFonts w:ascii="Cambria Math" w:hAnsi="Cambria Math" w:cs="Arial"/>
                  <w:szCs w:val="22"/>
                </w:rPr>
                <m:t>Δ</m:t>
              </w:ins>
            </m:r>
            <m:sSub>
              <m:sSubPr>
                <m:ctrlPr>
                  <w:ins w:id="239" w:author="Guo, Boyi [2]" w:date="2020-02-21T08:49:00Z">
                    <w:rPr>
                      <w:rFonts w:ascii="Cambria Math" w:hAnsi="Cambria Math" w:cs="Arial"/>
                      <w:i/>
                      <w:szCs w:val="22"/>
                    </w:rPr>
                  </w:ins>
                </m:ctrlPr>
              </m:sSubPr>
              <m:e>
                <m:r>
                  <w:ins w:id="240" w:author="Guo, Boyi [2]" w:date="2020-02-21T08:49:00Z">
                    <w:rPr>
                      <w:rFonts w:ascii="Cambria Math" w:hAnsi="Cambria Math" w:cs="Arial"/>
                      <w:szCs w:val="22"/>
                    </w:rPr>
                    <m:t>Y</m:t>
                  </w:ins>
                </m:r>
              </m:e>
              <m:sub>
                <m:r>
                  <w:ins w:id="241" w:author="Guo, Boyi [2]" w:date="2020-02-21T08:49:00Z">
                    <w:rPr>
                      <w:rFonts w:ascii="Cambria Math" w:hAnsi="Cambria Math" w:cs="Arial"/>
                      <w:szCs w:val="22"/>
                    </w:rPr>
                    <m:t>T=0</m:t>
                  </w:ins>
                </m:r>
              </m:sub>
            </m:sSub>
            <m:r>
              <w:ins w:id="242" w:author="Guo, Boyi [2]" w:date="2020-02-21T08:49:00Z">
                <w:rPr>
                  <w:rFonts w:ascii="Cambria Math" w:hAnsi="Cambria Math" w:cs="Arial"/>
                  <w:szCs w:val="22"/>
                </w:rPr>
                <m:t xml:space="preserve"> </m:t>
              </w:ins>
            </m:r>
            <m:ctrlPr>
              <w:ins w:id="243" w:author="Guo, Boyi [2]" w:date="2020-02-21T08:49:00Z">
                <w:rPr>
                  <w:rFonts w:ascii="Cambria Math" w:hAnsi="Cambria Math" w:cs="Arial"/>
                  <w:szCs w:val="22"/>
                </w:rPr>
              </w:ins>
            </m:ctrlPr>
          </m:e>
        </m:d>
        <m:r>
          <w:ins w:id="244" w:author="Guo, Boyi [2]" w:date="2020-02-21T08:49:00Z">
            <w:rPr>
              <w:rFonts w:ascii="Cambria Math" w:hAnsi="Cambria Math" w:cs="Arial"/>
              <w:szCs w:val="22"/>
            </w:rPr>
            <m:t xml:space="preserve"> </m:t>
          </w:ins>
        </m:r>
        <m:sSub>
          <m:sSubPr>
            <m:ctrlPr>
              <w:ins w:id="245" w:author="Guo, Boyi [2]" w:date="2020-02-21T08:49:00Z">
                <w:rPr>
                  <w:rFonts w:ascii="Cambria Math" w:hAnsi="Cambria Math" w:cs="Arial"/>
                  <w:i/>
                  <w:szCs w:val="22"/>
                </w:rPr>
              </w:ins>
            </m:ctrlPr>
          </m:sSubPr>
          <m:e>
            <m:r>
              <w:ins w:id="246" w:author="Guo, Boyi [2]" w:date="2020-02-21T08:49:00Z">
                <w:rPr>
                  <w:rFonts w:ascii="Cambria Math" w:hAnsi="Cambria Math" w:cs="Arial"/>
                  <w:szCs w:val="22"/>
                </w:rPr>
                <m:t>S</m:t>
              </w:ins>
            </m:r>
          </m:e>
          <m:sub>
            <m:r>
              <w:ins w:id="247" w:author="Guo, Boyi [2]" w:date="2020-02-21T08:50:00Z">
                <w:rPr>
                  <w:rFonts w:ascii="Cambria Math" w:hAnsi="Cambria Math" w:cs="Arial"/>
                  <w:szCs w:val="22"/>
                </w:rPr>
                <m:t>R</m:t>
              </w:ins>
            </m:r>
          </m:sub>
        </m:sSub>
        <m:r>
          <w:ins w:id="248" w:author="Guo, Boyi [2]" w:date="2020-02-21T08:49:00Z">
            <w:rPr>
              <w:rFonts w:ascii="Cambria Math" w:hAnsi="Cambria Math" w:cs="Arial"/>
              <w:szCs w:val="22"/>
            </w:rPr>
            <m:t>])</m:t>
          </w:ins>
        </m:r>
      </m:oMath>
    </w:p>
    <w:p w14:paraId="500C07A0" w14:textId="77777777" w:rsidR="00674AD0" w:rsidRDefault="00674AD0" w:rsidP="002E7715">
      <w:pPr>
        <w:adjustRightInd w:val="0"/>
        <w:rPr>
          <w:ins w:id="249" w:author="Guo, Boyi [2]" w:date="2020-02-21T08:47:00Z"/>
          <w:rFonts w:cs="Arial"/>
          <w:bCs/>
          <w:szCs w:val="22"/>
        </w:rPr>
      </w:pPr>
    </w:p>
    <w:p w14:paraId="58F303CC" w14:textId="7DE59CA5" w:rsidR="002E7715" w:rsidRDefault="002E7715" w:rsidP="00F73DDB">
      <w:pPr>
        <w:adjustRightInd w:val="0"/>
        <w:rPr>
          <w:ins w:id="250" w:author="Guo, Boyi [2]" w:date="2020-02-21T08:47:00Z"/>
          <w:rFonts w:cs="Arial"/>
          <w:szCs w:val="22"/>
        </w:rPr>
      </w:pPr>
    </w:p>
    <w:p w14:paraId="6CB76997" w14:textId="535AA53D" w:rsidR="002E7715" w:rsidRDefault="002E7715" w:rsidP="00F73DDB">
      <w:pPr>
        <w:adjustRightInd w:val="0"/>
        <w:rPr>
          <w:ins w:id="251" w:author="Guo, Boyi [2]" w:date="2020-02-21T08:47:00Z"/>
          <w:rFonts w:cs="Arial"/>
          <w:szCs w:val="22"/>
        </w:rPr>
      </w:pPr>
    </w:p>
    <w:p w14:paraId="5781F7D7" w14:textId="77777777" w:rsidR="002E7715" w:rsidRDefault="002E7715" w:rsidP="00F73DDB">
      <w:pPr>
        <w:adjustRightInd w:val="0"/>
        <w:rPr>
          <w:rFonts w:cs="Arial"/>
          <w:bCs/>
          <w:szCs w:val="22"/>
        </w:rPr>
      </w:pPr>
    </w:p>
    <w:p w14:paraId="5AF64362" w14:textId="164A0AF3" w:rsidR="007C7EFB" w:rsidRDefault="00F73DDB" w:rsidP="007C7EFB">
      <w:pPr>
        <w:adjustRightInd w:val="0"/>
        <w:rPr>
          <w:rFonts w:cs="Arial"/>
          <w:bCs/>
          <w:szCs w:val="22"/>
        </w:rPr>
      </w:pPr>
      <w:r>
        <w:rPr>
          <w:rFonts w:cs="Arial"/>
          <w:bCs/>
          <w:szCs w:val="22"/>
        </w:rPr>
        <w:t xml:space="preserve">Where L and R denotes the left and right nodes, respectively, and </w:t>
      </w:r>
      <m:oMath>
        <m:r>
          <w:rPr>
            <w:rFonts w:ascii="Cambria Math" w:hAnsi="Cambria Math" w:cs="Arial"/>
            <w:szCs w:val="22"/>
          </w:rPr>
          <m:t>|⋅|</m:t>
        </m:r>
      </m:oMath>
      <w:r>
        <w:rPr>
          <w:rFonts w:cs="Arial"/>
          <w:bCs/>
          <w:szCs w:val="22"/>
        </w:rPr>
        <w:t xml:space="preserve"> denotes their sample size. And the split on </w:t>
      </w:r>
      <m:oMath>
        <m:r>
          <w:rPr>
            <w:rFonts w:ascii="Cambria Math" w:hAnsi="Cambria Math" w:cs="Arial"/>
            <w:szCs w:val="22"/>
          </w:rPr>
          <m:t>μ</m:t>
        </m:r>
        <m:sSup>
          <m:sSupPr>
            <m:ctrlPr>
              <w:rPr>
                <w:rFonts w:ascii="Cambria Math" w:hAnsi="Cambria Math" w:cs="Arial"/>
                <w:i/>
                <w:szCs w:val="22"/>
              </w:rPr>
            </m:ctrlPr>
          </m:sSupPr>
          <m:e>
            <m:r>
              <w:rPr>
                <w:rFonts w:ascii="Cambria Math" w:hAnsi="Cambria Math" w:cs="Arial"/>
                <w:szCs w:val="22"/>
              </w:rPr>
              <m:t>X</m:t>
            </m:r>
          </m:e>
          <m:sup>
            <m:r>
              <w:rPr>
                <w:rFonts w:ascii="Cambria Math" w:hAnsi="Cambria Math" w:cs="Arial"/>
                <w:szCs w:val="22"/>
              </w:rPr>
              <m:t>b</m:t>
            </m:r>
          </m:sup>
        </m:sSup>
      </m:oMath>
      <w:r>
        <w:rPr>
          <w:rFonts w:cs="Arial"/>
          <w:szCs w:val="22"/>
        </w:rPr>
        <w:t xml:space="preserve"> that yields the largest splitting score is used. </w:t>
      </w:r>
      <w:r w:rsidR="007C7EFB" w:rsidRPr="009551F4">
        <w:rPr>
          <w:rFonts w:cs="Arial"/>
          <w:bCs/>
          <w:szCs w:val="22"/>
        </w:rPr>
        <w:t>An outline of the algorithm is given in the following</w:t>
      </w:r>
      <w:r w:rsidR="007C7EFB">
        <w:rPr>
          <w:rFonts w:cs="Arial"/>
          <w:bCs/>
          <w:szCs w:val="22"/>
        </w:rPr>
        <w:t xml:space="preserve"> Table 1</w:t>
      </w:r>
      <w:r w:rsidR="007C7EFB" w:rsidRPr="009551F4">
        <w:rPr>
          <w:rFonts w:cs="Arial"/>
          <w:bCs/>
          <w:szCs w:val="22"/>
        </w:rPr>
        <w:t xml:space="preserve">. Note that a random forest model usually involves several tuning parameters, such as the number of splits, terminal nodes size </w:t>
      </w:r>
      <w:r w:rsidR="007C7EFB" w:rsidRPr="009551F4">
        <w:rPr>
          <w:rFonts w:cs="Arial"/>
          <w:bCs/>
          <w:szCs w:val="22"/>
        </w:rPr>
        <w:fldChar w:fldCharType="begin" w:fldLock="1"/>
      </w:r>
      <w:r w:rsidR="007C7EFB" w:rsidRPr="009551F4">
        <w:rPr>
          <w:rFonts w:cs="Arial"/>
          <w:bCs/>
          <w:szCs w:val="22"/>
        </w:rPr>
        <w:instrText>ADDIN CSL_CITATION {"citationItems":[{"id":"ITEM-1","itemData":{"author":[{"dropping-particle":"","family":"Liaw","given":"Andy","non-dropping-particle":"","parse-names":false,"suffix":""},{"dropping-particle":"","family":"Wiener","given":"Matthew","non-dropping-particle":"","parse-names":false,"suffix":""}],"id":"ITEM-1","issue":"3","issued":{"date-parts":[["2002"]]},"title":"Classification and Regression by randomForest","type":"report","volume":"2"},"uris":["http://www.mendeley.com/documents/?uuid=9ff6601d-355e-37ee-ac1b-eca3f29cf750"]}],"mendeley":{"formattedCitation":"(60)","plainTextFormattedCitation":"(60)","previouslyFormattedCitation":"(60)"},"properties":{"noteIndex":0},"schema":"https://github.com/citation-style-language/schema/raw/master/csl-citation.json"}</w:instrText>
      </w:r>
      <w:r w:rsidR="007C7EFB" w:rsidRPr="009551F4">
        <w:rPr>
          <w:rFonts w:cs="Arial"/>
          <w:bCs/>
          <w:szCs w:val="22"/>
        </w:rPr>
        <w:fldChar w:fldCharType="separate"/>
      </w:r>
      <w:r w:rsidR="007C7EFB" w:rsidRPr="009551F4">
        <w:rPr>
          <w:rFonts w:cs="Arial"/>
          <w:bCs/>
          <w:noProof/>
          <w:szCs w:val="22"/>
        </w:rPr>
        <w:t>(60)</w:t>
      </w:r>
      <w:r w:rsidR="007C7EFB" w:rsidRPr="009551F4">
        <w:rPr>
          <w:rFonts w:cs="Arial"/>
          <w:bCs/>
          <w:szCs w:val="22"/>
        </w:rPr>
        <w:fldChar w:fldCharType="end"/>
      </w:r>
      <w:r w:rsidR="007C7EFB" w:rsidRPr="009551F4">
        <w:rPr>
          <w:rFonts w:cs="Arial"/>
          <w:bCs/>
          <w:szCs w:val="22"/>
        </w:rPr>
        <w:t xml:space="preserve">. We also incorporate them in our proposed model. </w:t>
      </w:r>
    </w:p>
    <w:p w14:paraId="6F3EC74F" w14:textId="77777777" w:rsidR="008502AE" w:rsidRPr="009551F4" w:rsidRDefault="008502AE" w:rsidP="008502AE">
      <w:pPr>
        <w:adjustRightInd w:val="0"/>
        <w:rPr>
          <w:rFonts w:cs="Arial"/>
          <w:b/>
          <w:szCs w:val="22"/>
        </w:rPr>
      </w:pPr>
    </w:p>
    <w:p w14:paraId="567103A1" w14:textId="77777777" w:rsidR="008502AE" w:rsidRPr="009551F4" w:rsidRDefault="008502AE" w:rsidP="008502AE">
      <w:pPr>
        <w:adjustRightInd w:val="0"/>
        <w:jc w:val="center"/>
        <w:rPr>
          <w:rFonts w:cs="Arial"/>
          <w:b/>
          <w:szCs w:val="22"/>
        </w:rPr>
      </w:pPr>
      <w:r w:rsidRPr="009551F4">
        <w:rPr>
          <w:rFonts w:cs="Arial"/>
          <w:b/>
          <w:noProof/>
          <w:szCs w:val="22"/>
          <w:lang w:eastAsia="zh-CN"/>
        </w:rPr>
        <mc:AlternateContent>
          <mc:Choice Requires="wps">
            <w:drawing>
              <wp:anchor distT="45720" distB="45720" distL="114300" distR="114300" simplePos="0" relativeHeight="251659264" behindDoc="0" locked="0" layoutInCell="1" allowOverlap="1" wp14:anchorId="09CD2FA8" wp14:editId="1FAA045E">
                <wp:simplePos x="0" y="0"/>
                <wp:positionH relativeFrom="column">
                  <wp:posOffset>28575</wp:posOffset>
                </wp:positionH>
                <wp:positionV relativeFrom="paragraph">
                  <wp:posOffset>1800225</wp:posOffset>
                </wp:positionV>
                <wp:extent cx="6791325" cy="1404620"/>
                <wp:effectExtent l="0" t="0" r="9525" b="12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1404620"/>
                        </a:xfrm>
                        <a:prstGeom prst="rect">
                          <a:avLst/>
                        </a:prstGeom>
                        <a:solidFill>
                          <a:srgbClr val="FFFFFF"/>
                        </a:solidFill>
                        <a:ln w="9525">
                          <a:noFill/>
                          <a:miter lim="800000"/>
                          <a:headEnd/>
                          <a:tailEnd/>
                        </a:ln>
                      </wps:spPr>
                      <wps:txbx>
                        <w:txbxContent>
                          <w:p w14:paraId="0693688D" w14:textId="77777777" w:rsidR="00CD7A9C" w:rsidRPr="009E497F" w:rsidRDefault="00CD7A9C" w:rsidP="008502AE">
                            <w:pPr>
                              <w:rPr>
                                <w:sz w:val="20"/>
                                <w:szCs w:val="20"/>
                              </w:rPr>
                            </w:pPr>
                            <w:r w:rsidRPr="009E497F">
                              <w:rPr>
                                <w:b/>
                                <w:sz w:val="20"/>
                                <w:szCs w:val="20"/>
                              </w:rPr>
                              <w:t>Figure 3.</w:t>
                            </w:r>
                            <w:r w:rsidRPr="009E497F">
                              <w:rPr>
                                <w:sz w:val="20"/>
                                <w:szCs w:val="20"/>
                              </w:rPr>
                              <w:t xml:space="preserve"> </w:t>
                            </w:r>
                            <w:r w:rsidRPr="009E497F">
                              <w:rPr>
                                <w:sz w:val="20"/>
                                <w:szCs w:val="20"/>
                                <w:highlight w:val="yellow"/>
                              </w:rPr>
                              <w:t>[</w:t>
                            </w:r>
                            <w:r>
                              <w:rPr>
                                <w:sz w:val="20"/>
                                <w:szCs w:val="20"/>
                                <w:highlight w:val="yellow"/>
                              </w:rPr>
                              <w:t>Model assumption of the personalized treatment random forest model with multiple outcomes in two stages</w:t>
                            </w:r>
                            <w:proofErr w:type="gramStart"/>
                            <w:r>
                              <w:rPr>
                                <w:sz w:val="20"/>
                                <w:szCs w:val="20"/>
                                <w:highlight w:val="yellow"/>
                              </w:rPr>
                              <w:t xml:space="preserve">. </w:t>
                            </w:r>
                            <w:r w:rsidRPr="009E497F">
                              <w:rPr>
                                <w:sz w:val="20"/>
                                <w:szCs w:val="20"/>
                                <w:highlight w:val="yellow"/>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CD2FA8" id="_x0000_t202" coordsize="21600,21600" o:spt="202" path="m,l,21600r21600,l21600,xe">
                <v:stroke joinstyle="miter"/>
                <v:path gradientshapeok="t" o:connecttype="rect"/>
              </v:shapetype>
              <v:shape id="Text Box 2" o:spid="_x0000_s1026" type="#_x0000_t202" style="position:absolute;left:0;text-align:left;margin-left:2.25pt;margin-top:141.75pt;width:534.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" stroked="f">
                <v:textbox style="mso-fit-shape-to-text:t">
                  <w:txbxContent>
                    <w:p w14:paraId="0693688D" w14:textId="77777777" w:rsidR="00CD7A9C" w:rsidRPr="009E497F" w:rsidRDefault="00CD7A9C" w:rsidP="008502AE">
                      <w:pPr>
                        <w:rPr>
                          <w:sz w:val="20"/>
                          <w:szCs w:val="20"/>
                        </w:rPr>
                      </w:pPr>
                      <w:r w:rsidRPr="009E497F">
                        <w:rPr>
                          <w:b/>
                          <w:sz w:val="20"/>
                          <w:szCs w:val="20"/>
                        </w:rPr>
                        <w:t>Figure 3.</w:t>
                      </w:r>
                      <w:r w:rsidRPr="009E497F">
                        <w:rPr>
                          <w:sz w:val="20"/>
                          <w:szCs w:val="20"/>
                        </w:rPr>
                        <w:t xml:space="preserve"> </w:t>
                      </w:r>
                      <w:r w:rsidRPr="009E497F">
                        <w:rPr>
                          <w:sz w:val="20"/>
                          <w:szCs w:val="20"/>
                          <w:highlight w:val="yellow"/>
                        </w:rPr>
                        <w:t>[</w:t>
                      </w:r>
                      <w:r>
                        <w:rPr>
                          <w:sz w:val="20"/>
                          <w:szCs w:val="20"/>
                          <w:highlight w:val="yellow"/>
                        </w:rPr>
                        <w:t xml:space="preserve">Model assumption of the personalized treatment random forest model with multiple outcomes in two stages. </w:t>
                      </w:r>
                      <w:r w:rsidRPr="009E497F">
                        <w:rPr>
                          <w:sz w:val="20"/>
                          <w:szCs w:val="20"/>
                          <w:highlight w:val="yellow"/>
                        </w:rPr>
                        <w:t>]</w:t>
                      </w:r>
                    </w:p>
                  </w:txbxContent>
                </v:textbox>
                <w10:wrap type="square"/>
              </v:shape>
            </w:pict>
          </mc:Fallback>
        </mc:AlternateContent>
      </w:r>
      <w:r w:rsidRPr="009551F4">
        <w:rPr>
          <w:rFonts w:cs="Arial"/>
          <w:b/>
          <w:noProof/>
          <w:szCs w:val="22"/>
          <w:lang w:eastAsia="zh-CN"/>
        </w:rPr>
        <w:drawing>
          <wp:inline distT="0" distB="0" distL="0" distR="0" wp14:anchorId="587656CD" wp14:editId="4EECC958">
            <wp:extent cx="4943475" cy="161349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1830" cy="1616222"/>
                    </a:xfrm>
                    <a:prstGeom prst="rect">
                      <a:avLst/>
                    </a:prstGeom>
                    <a:noFill/>
                    <a:ln>
                      <a:noFill/>
                    </a:ln>
                  </pic:spPr>
                </pic:pic>
              </a:graphicData>
            </a:graphic>
          </wp:inline>
        </w:drawing>
      </w:r>
    </w:p>
    <w:p w14:paraId="48A520EA" w14:textId="77777777" w:rsidR="008502AE" w:rsidRPr="009551F4" w:rsidRDefault="008502AE" w:rsidP="008502AE">
      <w:pPr>
        <w:adjustRightInd w:val="0"/>
        <w:rPr>
          <w:rFonts w:cs="Arial"/>
          <w:b/>
          <w:szCs w:val="22"/>
        </w:rPr>
      </w:pPr>
    </w:p>
    <w:p w14:paraId="332B04C9" w14:textId="77777777" w:rsidR="008502AE" w:rsidRDefault="008502AE" w:rsidP="008502AE">
      <w:pPr>
        <w:adjustRightInd w:val="0"/>
        <w:rPr>
          <w:rFonts w:cs="Arial"/>
          <w:bCs/>
          <w:szCs w:val="22"/>
        </w:rPr>
      </w:pPr>
    </w:p>
    <w:p w14:paraId="146350B0" w14:textId="77777777" w:rsidR="008502AE" w:rsidRDefault="008502AE" w:rsidP="008502AE">
      <w:pPr>
        <w:adjustRightInd w:val="0"/>
        <w:rPr>
          <w:rFonts w:cs="Arial"/>
          <w:bCs/>
          <w:szCs w:val="22"/>
        </w:rPr>
      </w:pPr>
    </w:p>
    <w:p w14:paraId="411B3638" w14:textId="77777777" w:rsidR="008502AE" w:rsidRDefault="008502AE" w:rsidP="008502AE">
      <w:pPr>
        <w:adjustRightInd w:val="0"/>
        <w:rPr>
          <w:rFonts w:cs="Arial"/>
          <w:bCs/>
          <w:szCs w:val="22"/>
        </w:rPr>
      </w:pPr>
    </w:p>
    <w:p w14:paraId="4BFBEAB8" w14:textId="77777777" w:rsidR="008502AE" w:rsidRPr="0027191F" w:rsidRDefault="008502AE" w:rsidP="008502AE">
      <w:pPr>
        <w:adjustRightInd w:val="0"/>
        <w:rPr>
          <w:rFonts w:cs="Arial"/>
          <w:bCs/>
          <w:szCs w:val="22"/>
        </w:rPr>
      </w:pPr>
      <w:r>
        <w:rPr>
          <w:rFonts w:cs="Arial"/>
          <w:b/>
          <w:bCs/>
          <w:szCs w:val="22"/>
        </w:rPr>
        <w:t xml:space="preserve">Table 1. </w:t>
      </w:r>
      <w:r w:rsidRPr="0027191F">
        <w:rPr>
          <w:rFonts w:cs="Arial"/>
          <w:bCs/>
          <w:szCs w:val="22"/>
          <w:highlight w:val="yellow"/>
        </w:rPr>
        <w:t>[</w:t>
      </w:r>
      <w:r>
        <w:rPr>
          <w:rFonts w:cs="Arial"/>
          <w:bCs/>
          <w:szCs w:val="22"/>
          <w:highlight w:val="yellow"/>
        </w:rPr>
        <w:t xml:space="preserve"> Pseudo algorithm for the proposed random forest model</w:t>
      </w:r>
      <w:r w:rsidRPr="0027191F">
        <w:rPr>
          <w:rFonts w:cs="Arial"/>
          <w:bCs/>
          <w:szCs w:val="22"/>
          <w:highlight w:val="yellow"/>
        </w:rPr>
        <w:t>]</w:t>
      </w:r>
    </w:p>
    <w:p w14:paraId="1A686FA9" w14:textId="77777777" w:rsidR="008502AE" w:rsidRPr="009551F4" w:rsidRDefault="008502AE" w:rsidP="008502AE">
      <w:pPr>
        <w:adjustRightInd w:val="0"/>
        <w:rPr>
          <w:rFonts w:cs="Arial"/>
          <w:bCs/>
          <w:szCs w:val="22"/>
        </w:rPr>
      </w:pPr>
      <w:r w:rsidRPr="009551F4">
        <w:rPr>
          <w:rFonts w:cs="Arial"/>
          <w:bCs/>
          <w:noProof/>
          <w:szCs w:val="22"/>
          <w:lang w:eastAsia="zh-CN"/>
        </w:rPr>
        <w:drawing>
          <wp:inline distT="0" distB="0" distL="0" distR="0" wp14:anchorId="6CF50AC2" wp14:editId="0FAAB3DC">
            <wp:extent cx="6848475" cy="2362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2362200"/>
                    </a:xfrm>
                    <a:prstGeom prst="rect">
                      <a:avLst/>
                    </a:prstGeom>
                    <a:noFill/>
                    <a:ln>
                      <a:noFill/>
                    </a:ln>
                  </pic:spPr>
                </pic:pic>
              </a:graphicData>
            </a:graphic>
          </wp:inline>
        </w:drawing>
      </w:r>
    </w:p>
    <w:p w14:paraId="33905F91" w14:textId="77777777" w:rsidR="008502AE" w:rsidRPr="009551F4" w:rsidRDefault="008502AE" w:rsidP="008502AE">
      <w:pPr>
        <w:adjustRightInd w:val="0"/>
        <w:rPr>
          <w:rFonts w:cs="Arial"/>
          <w:bCs/>
          <w:szCs w:val="22"/>
        </w:rPr>
      </w:pPr>
    </w:p>
    <w:p w14:paraId="44AF07DB" w14:textId="77777777" w:rsidR="008502AE" w:rsidRPr="009551F4" w:rsidRDefault="008502AE" w:rsidP="008502AE">
      <w:pPr>
        <w:adjustRightInd w:val="0"/>
        <w:rPr>
          <w:rFonts w:cs="Arial"/>
          <w:b/>
          <w:szCs w:val="22"/>
        </w:rPr>
      </w:pPr>
    </w:p>
    <w:p w14:paraId="19D394E6" w14:textId="77777777" w:rsidR="008502AE" w:rsidRPr="00D753B0" w:rsidRDefault="008502AE">
      <w:pPr>
        <w:rPr>
          <w:rFonts w:eastAsiaTheme="minorEastAsia"/>
          <w:lang w:eastAsia="zh-CN"/>
        </w:rPr>
      </w:pPr>
    </w:p>
    <w:p w14:paraId="00F02100" w14:textId="172EC0E3" w:rsidR="00B4576B" w:rsidRDefault="00B4576B"/>
    <w:p w14:paraId="77AA8DAB" w14:textId="3BB8FE31" w:rsidR="002A6EA6" w:rsidRDefault="002A6EA6">
      <w:pPr>
        <w:rPr>
          <w:ins w:id="252" w:author="Guo, Boyi" w:date="2020-01-24T11:06:00Z"/>
        </w:rPr>
      </w:pPr>
    </w:p>
    <w:p w14:paraId="42FC7CF6" w14:textId="77777777" w:rsidR="002A6EA6" w:rsidRDefault="002A6EA6">
      <w:pPr>
        <w:autoSpaceDE/>
        <w:autoSpaceDN/>
        <w:spacing w:after="160" w:line="259" w:lineRule="auto"/>
        <w:rPr>
          <w:ins w:id="253" w:author="Guo, Boyi" w:date="2020-01-24T11:06:00Z"/>
        </w:rPr>
      </w:pPr>
      <w:ins w:id="254" w:author="Guo, Boyi" w:date="2020-01-24T11:06:00Z">
        <w:r>
          <w:br w:type="page"/>
        </w:r>
      </w:ins>
    </w:p>
    <w:p w14:paraId="0F6BF595" w14:textId="55EBD590" w:rsidR="00B4576B" w:rsidRDefault="002A6EA6">
      <w:ins w:id="255" w:author="Guo, Boyi" w:date="2020-01-22T08:22:00Z">
        <w:r>
          <w:lastRenderedPageBreak/>
          <w:t>Modeling Heterogeneity in T</w:t>
        </w:r>
      </w:ins>
      <w:ins w:id="256" w:author="Guo, Boyi" w:date="2020-01-22T08:23:00Z">
        <w:r>
          <w:t xml:space="preserve">reatment Difference for </w:t>
        </w:r>
      </w:ins>
      <w:ins w:id="257" w:author="Guo, Boyi" w:date="2020-01-22T08:25:00Z">
        <w:r>
          <w:t xml:space="preserve">Precision Medicine </w:t>
        </w:r>
      </w:ins>
      <w:ins w:id="258" w:author="Guo, Boyi" w:date="2020-01-22T08:23:00Z">
        <w:r>
          <w:t xml:space="preserve">Using </w:t>
        </w:r>
      </w:ins>
      <w:ins w:id="259" w:author="Guo, Boyi" w:date="2020-01-22T08:25:00Z">
        <w:r>
          <w:t xml:space="preserve">Multivariate </w:t>
        </w:r>
      </w:ins>
      <w:ins w:id="260" w:author="Guo, Boyi" w:date="2020-01-22T08:23:00Z">
        <w:r>
          <w:t>Random Forest</w:t>
        </w:r>
      </w:ins>
    </w:p>
    <w:sectPr w:rsidR="00B457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oqing Zhu" w:date="2020-01-17T23:45:00Z" w:initials="RZ">
    <w:p w14:paraId="2C5479A8" w14:textId="12E50909" w:rsidR="00CD7A9C" w:rsidRDefault="00CD7A9C">
      <w:pPr>
        <w:pStyle w:val="CommentText"/>
      </w:pPr>
      <w:r>
        <w:rPr>
          <w:rStyle w:val="CommentReference"/>
        </w:rPr>
        <w:annotationRef/>
      </w:r>
      <w:r>
        <w:t>Anything in food literature?</w:t>
      </w:r>
    </w:p>
  </w:comment>
  <w:comment w:id="1" w:author="Ruoqing Zhu" w:date="2020-01-18T10:21:00Z" w:initials="RZ">
    <w:p w14:paraId="72C94769" w14:textId="0D4F3CCA" w:rsidR="00CD7A9C" w:rsidRDefault="00CD7A9C">
      <w:pPr>
        <w:pStyle w:val="CommentText"/>
      </w:pPr>
      <w:r>
        <w:rPr>
          <w:rStyle w:val="CommentReference"/>
        </w:rPr>
        <w:annotationRef/>
      </w:r>
      <w:r>
        <w:rPr>
          <w:rFonts w:ascii="SimSun" w:eastAsia="SimSun" w:hAnsi="SimSun" w:cs="SimSun"/>
          <w:lang w:eastAsia="zh-CN"/>
        </w:rPr>
        <w:t>Some reference in food literature?</w:t>
      </w:r>
    </w:p>
  </w:comment>
  <w:comment w:id="2" w:author="Ruoqing Zhu" w:date="2020-01-18T17:03:00Z" w:initials="RZ">
    <w:p w14:paraId="73395B9B" w14:textId="77777777" w:rsidR="00CD7A9C" w:rsidRDefault="00CD7A9C" w:rsidP="00C21F5E">
      <w:pPr>
        <w:pStyle w:val="CommentText"/>
      </w:pPr>
      <w:r>
        <w:rPr>
          <w:rStyle w:val="CommentReference"/>
        </w:rPr>
        <w:annotationRef/>
      </w:r>
      <w:proofErr w:type="spellStart"/>
      <w:r>
        <w:rPr>
          <w:rFonts w:cs="Arial"/>
          <w:color w:val="222222"/>
          <w:shd w:val="clear" w:color="auto" w:fill="FFFFFF"/>
        </w:rPr>
        <w:t>Breiman</w:t>
      </w:r>
      <w:proofErr w:type="spellEnd"/>
      <w:r>
        <w:rPr>
          <w:rFonts w:cs="Arial"/>
          <w:color w:val="222222"/>
          <w:shd w:val="clear" w:color="auto" w:fill="FFFFFF"/>
        </w:rPr>
        <w:t>, Leo. "Random forests." </w:t>
      </w:r>
      <w:r>
        <w:rPr>
          <w:rFonts w:cs="Arial"/>
          <w:i/>
          <w:iCs/>
          <w:color w:val="222222"/>
          <w:shd w:val="clear" w:color="auto" w:fill="FFFFFF"/>
        </w:rPr>
        <w:t>Machine learning</w:t>
      </w:r>
      <w:r>
        <w:rPr>
          <w:rFonts w:cs="Arial"/>
          <w:color w:val="222222"/>
          <w:shd w:val="clear" w:color="auto" w:fill="FFFFFF"/>
        </w:rPr>
        <w:t> 45, no. 1 (2001): 5-32.</w:t>
      </w:r>
    </w:p>
  </w:comment>
  <w:comment w:id="3" w:author="Guo, Boyi" w:date="2020-01-22T08:34:00Z" w:initials="GB">
    <w:p w14:paraId="72964AFE" w14:textId="273ACBB9" w:rsidR="00440AA4" w:rsidRDefault="00440AA4">
      <w:pPr>
        <w:pStyle w:val="CommentText"/>
      </w:pPr>
      <w:r>
        <w:rPr>
          <w:rStyle w:val="CommentReference"/>
        </w:rPr>
        <w:annotationRef/>
      </w:r>
      <w:r>
        <w:t>Probably need more justification here</w:t>
      </w:r>
    </w:p>
  </w:comment>
  <w:comment w:id="4" w:author="Guo, Boyi" w:date="2020-01-22T09:57:00Z" w:initials="GB">
    <w:p w14:paraId="48B77A29" w14:textId="09E03238" w:rsidR="002B4C65" w:rsidRDefault="002B4C65">
      <w:pPr>
        <w:pStyle w:val="CommentText"/>
      </w:pPr>
      <w:r>
        <w:rPr>
          <w:rStyle w:val="CommentReference"/>
        </w:rPr>
        <w:annotationRef/>
      </w:r>
      <w:r>
        <w:t>Slightly problematic in term of numeric calculation. Standardization needs to apply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5479A8" w15:done="0"/>
  <w15:commentEx w15:paraId="72C94769" w15:done="0"/>
  <w15:commentEx w15:paraId="73395B9B" w15:done="0"/>
  <w15:commentEx w15:paraId="72964AFE" w15:done="0"/>
  <w15:commentEx w15:paraId="48B77A29" w15:paraIdParent="72964A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5479A8" w16cid:durableId="21CCC5B6"/>
  <w16cid:commentId w16cid:paraId="72C94769" w16cid:durableId="21CD5AAC"/>
  <w16cid:commentId w16cid:paraId="73395B9B" w16cid:durableId="21CDB8CE"/>
  <w16cid:commentId w16cid:paraId="72964AFE" w16cid:durableId="21F9F4B9"/>
  <w16cid:commentId w16cid:paraId="48B77A29" w16cid:durableId="21F9F4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oqing Zhu">
    <w15:presenceInfo w15:providerId="Windows Live" w15:userId="b5651f172638a213"/>
  </w15:person>
  <w15:person w15:author="Guo, Boyi">
    <w15:presenceInfo w15:providerId="AD" w15:userId="S-1-5-21-484763869-1637723038-1801674531-317021"/>
  </w15:person>
  <w15:person w15:author="Guo, Boyi [2]">
    <w15:presenceInfo w15:providerId="AD" w15:userId="S::boyiguo1@uab.edu::3d124bdd-37bb-4f1e-8df9-5e1a3fce0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D83EE7"/>
    <w:rsid w:val="00073921"/>
    <w:rsid w:val="00197E28"/>
    <w:rsid w:val="00290875"/>
    <w:rsid w:val="002A6EA6"/>
    <w:rsid w:val="002B2EBD"/>
    <w:rsid w:val="002B4C65"/>
    <w:rsid w:val="002E7715"/>
    <w:rsid w:val="00301614"/>
    <w:rsid w:val="003701FA"/>
    <w:rsid w:val="003C0DF2"/>
    <w:rsid w:val="00440AA4"/>
    <w:rsid w:val="0047246E"/>
    <w:rsid w:val="00572021"/>
    <w:rsid w:val="005C4031"/>
    <w:rsid w:val="00674AD0"/>
    <w:rsid w:val="007C7EFB"/>
    <w:rsid w:val="007E465E"/>
    <w:rsid w:val="008502AE"/>
    <w:rsid w:val="009D29B6"/>
    <w:rsid w:val="00A201D2"/>
    <w:rsid w:val="00AF3C68"/>
    <w:rsid w:val="00B138BF"/>
    <w:rsid w:val="00B4576B"/>
    <w:rsid w:val="00C1696B"/>
    <w:rsid w:val="00C21F5E"/>
    <w:rsid w:val="00CB36BB"/>
    <w:rsid w:val="00CD7A9C"/>
    <w:rsid w:val="00CE3023"/>
    <w:rsid w:val="00CE622D"/>
    <w:rsid w:val="00D753B0"/>
    <w:rsid w:val="00D83EE7"/>
    <w:rsid w:val="00E03246"/>
    <w:rsid w:val="00E616BC"/>
    <w:rsid w:val="00E72E24"/>
    <w:rsid w:val="00F12625"/>
    <w:rsid w:val="00F73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7BA1"/>
  <w15:chartTrackingRefBased/>
  <w15:docId w15:val="{3891B588-D827-4DF1-96E9-086F04CBD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76B"/>
    <w:pPr>
      <w:autoSpaceDE w:val="0"/>
      <w:autoSpaceDN w:val="0"/>
      <w:spacing w:after="0" w:line="240" w:lineRule="auto"/>
    </w:pPr>
    <w:rPr>
      <w:rFonts w:ascii="Arial" w:eastAsia="Times New Roman" w:hAnsi="Arial" w:cs="Times New Roman"/>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B4576B"/>
    <w:rPr>
      <w:sz w:val="16"/>
      <w:szCs w:val="16"/>
    </w:rPr>
  </w:style>
  <w:style w:type="paragraph" w:styleId="CommentText">
    <w:name w:val="annotation text"/>
    <w:basedOn w:val="Normal"/>
    <w:link w:val="CommentTextChar"/>
    <w:uiPriority w:val="99"/>
    <w:rsid w:val="00B4576B"/>
    <w:rPr>
      <w:sz w:val="20"/>
      <w:szCs w:val="20"/>
    </w:rPr>
  </w:style>
  <w:style w:type="character" w:customStyle="1" w:styleId="CommentTextChar">
    <w:name w:val="Comment Text Char"/>
    <w:basedOn w:val="DefaultParagraphFont"/>
    <w:link w:val="CommentText"/>
    <w:uiPriority w:val="99"/>
    <w:rsid w:val="00B4576B"/>
    <w:rPr>
      <w:rFonts w:ascii="Arial" w:eastAsia="Times New Roman" w:hAnsi="Arial" w:cs="Times New Roman"/>
      <w:sz w:val="20"/>
      <w:szCs w:val="20"/>
      <w:lang w:eastAsia="en-US"/>
    </w:rPr>
  </w:style>
  <w:style w:type="paragraph" w:styleId="BalloonText">
    <w:name w:val="Balloon Text"/>
    <w:basedOn w:val="Normal"/>
    <w:link w:val="BalloonTextChar"/>
    <w:uiPriority w:val="99"/>
    <w:semiHidden/>
    <w:unhideWhenUsed/>
    <w:rsid w:val="00B457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76B"/>
    <w:rPr>
      <w:rFonts w:ascii="Segoe UI" w:eastAsia="Times New Roman" w:hAnsi="Segoe UI" w:cs="Segoe UI"/>
      <w:sz w:val="18"/>
      <w:szCs w:val="18"/>
      <w:lang w:eastAsia="en-US"/>
    </w:rPr>
  </w:style>
  <w:style w:type="paragraph" w:customStyle="1" w:styleId="DataField11pt-Single">
    <w:name w:val="Data Field 11pt-Single"/>
    <w:basedOn w:val="Normal"/>
    <w:link w:val="DataField11pt-SingleChar"/>
    <w:rsid w:val="00B4576B"/>
    <w:rPr>
      <w:rFonts w:cs="Arial"/>
      <w:szCs w:val="20"/>
    </w:rPr>
  </w:style>
  <w:style w:type="character" w:customStyle="1" w:styleId="DataField11pt-SingleChar">
    <w:name w:val="Data Field 11pt-Single Char"/>
    <w:basedOn w:val="DefaultParagraphFont"/>
    <w:link w:val="DataField11pt-Single"/>
    <w:rsid w:val="00B4576B"/>
    <w:rPr>
      <w:rFonts w:ascii="Arial" w:eastAsia="Times New Roman" w:hAnsi="Arial" w:cs="Arial"/>
      <w:szCs w:val="20"/>
      <w:lang w:eastAsia="en-US"/>
    </w:rPr>
  </w:style>
  <w:style w:type="character" w:styleId="Strong">
    <w:name w:val="Strong"/>
    <w:basedOn w:val="DefaultParagraphFont"/>
    <w:qFormat/>
    <w:rsid w:val="00B4576B"/>
    <w:rPr>
      <w:b/>
      <w:bCs/>
    </w:rPr>
  </w:style>
  <w:style w:type="paragraph" w:styleId="CommentSubject">
    <w:name w:val="annotation subject"/>
    <w:basedOn w:val="CommentText"/>
    <w:next w:val="CommentText"/>
    <w:link w:val="CommentSubjectChar"/>
    <w:uiPriority w:val="99"/>
    <w:semiHidden/>
    <w:unhideWhenUsed/>
    <w:rsid w:val="00B4576B"/>
    <w:rPr>
      <w:b/>
      <w:bCs/>
    </w:rPr>
  </w:style>
  <w:style w:type="character" w:customStyle="1" w:styleId="CommentSubjectChar">
    <w:name w:val="Comment Subject Char"/>
    <w:basedOn w:val="CommentTextChar"/>
    <w:link w:val="CommentSubject"/>
    <w:uiPriority w:val="99"/>
    <w:semiHidden/>
    <w:rsid w:val="00B4576B"/>
    <w:rPr>
      <w:rFonts w:ascii="Arial" w:eastAsia="Times New Roman" w:hAnsi="Arial" w:cs="Times New Roman"/>
      <w:b/>
      <w:bCs/>
      <w:sz w:val="20"/>
      <w:szCs w:val="20"/>
      <w:lang w:eastAsia="en-US"/>
    </w:rPr>
  </w:style>
  <w:style w:type="character" w:styleId="PlaceholderText">
    <w:name w:val="Placeholder Text"/>
    <w:basedOn w:val="DefaultParagraphFont"/>
    <w:uiPriority w:val="99"/>
    <w:semiHidden/>
    <w:rsid w:val="003701FA"/>
    <w:rPr>
      <w:color w:val="808080"/>
    </w:rPr>
  </w:style>
  <w:style w:type="paragraph" w:styleId="Revision">
    <w:name w:val="Revision"/>
    <w:hidden/>
    <w:uiPriority w:val="99"/>
    <w:semiHidden/>
    <w:rsid w:val="00197E28"/>
    <w:pPr>
      <w:spacing w:after="0" w:line="240" w:lineRule="auto"/>
    </w:pPr>
    <w:rPr>
      <w:rFonts w:ascii="Arial" w:eastAsia="Times New Roman" w:hAnsi="Arial"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6B91-F033-FC4F-9A07-2A276BB9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3351</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Ruoqing Zhu</dc:creator>
  <cp:keywords/>
  <dc:description/>
  <cp:lastModifiedBy>Guo, Boyi</cp:lastModifiedBy>
  <cp:revision>3</cp:revision>
  <dcterms:created xsi:type="dcterms:W3CDTF">2020-01-23T03:14:00Z</dcterms:created>
  <dcterms:modified xsi:type="dcterms:W3CDTF">2020-02-21T14:50:00Z</dcterms:modified>
</cp:coreProperties>
</file>